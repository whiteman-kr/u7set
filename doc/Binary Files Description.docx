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7E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  <w:rPrChange w:id="2" w:author="admin" w:date="2016-08-17T15:33:00Z">
            <w:rPr>
              <w:sz w:val="28"/>
              <w:szCs w:val="28"/>
              <w:lang w:val="en-US"/>
            </w:rPr>
          </w:rPrChange>
        </w:rPr>
        <w:pPrChange w:id="3" w:author="admin" w:date="2016-08-17T15:49:00Z">
          <w:pPr>
            <w:jc w:val="center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4" w:author="admin" w:date="2016-08-17T15:33:00Z">
            <w:rPr>
              <w:sz w:val="28"/>
              <w:szCs w:val="28"/>
              <w:lang w:val="en-US"/>
            </w:rPr>
          </w:rPrChange>
        </w:rPr>
        <w:t>Radiy Platform Configuration Tool</w:t>
      </w:r>
    </w:p>
    <w:p w:rsidR="00000000" w:rsidRDefault="003767EA">
      <w:pPr>
        <w:spacing w:after="0"/>
        <w:ind w:firstLine="567"/>
        <w:jc w:val="center"/>
        <w:rPr>
          <w:ins w:id="5" w:author="Serhiy Malokhatko" w:date="2016-08-17T14:24:00Z"/>
          <w:rFonts w:ascii="Times New Roman" w:hAnsi="Times New Roman" w:cs="Times New Roman"/>
          <w:sz w:val="28"/>
          <w:szCs w:val="28"/>
          <w:lang w:val="en-US"/>
          <w:rPrChange w:id="6" w:author="admin" w:date="2016-08-17T15:33:00Z">
            <w:rPr>
              <w:ins w:id="7" w:author="Serhiy Malokhatko" w:date="2016-08-17T14:24:00Z"/>
              <w:sz w:val="28"/>
              <w:szCs w:val="28"/>
              <w:lang w:val="en-US"/>
            </w:rPr>
          </w:rPrChange>
        </w:rPr>
        <w:pPrChange w:id="8" w:author="admin" w:date="2016-08-17T15:49:00Z">
          <w:pPr>
            <w:jc w:val="center"/>
          </w:pPr>
        </w:pPrChange>
      </w:pPr>
      <w:del w:id="9" w:author="Serhiy Malokhatko" w:date="2016-08-17T14:2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output </w:delText>
        </w:r>
      </w:del>
      <w:del w:id="11" w:author="Serhiy Malokhatko" w:date="2016-08-17T14:2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2" w:author="admin" w:date="2016-08-17T15:33:00Z">
              <w:rPr>
                <w:sz w:val="28"/>
                <w:szCs w:val="28"/>
                <w:lang w:val="en-US"/>
              </w:rPr>
            </w:rPrChange>
          </w:rPr>
          <w:delText>files description</w:delText>
        </w:r>
      </w:del>
      <w:ins w:id="13" w:author="Serhiy Malokhatko" w:date="2016-08-17T14:2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 Files Description</w:t>
        </w:r>
      </w:ins>
    </w:p>
    <w:p w:rsidR="00000000" w:rsidRDefault="00072A70">
      <w:pPr>
        <w:spacing w:after="0"/>
        <w:ind w:firstLine="567"/>
        <w:jc w:val="center"/>
        <w:rPr>
          <w:del w:id="15" w:author="Serhiy Malokhatko" w:date="2016-08-17T14:24:00Z"/>
          <w:rFonts w:ascii="Times New Roman" w:hAnsi="Times New Roman" w:cs="Times New Roman"/>
          <w:sz w:val="28"/>
          <w:szCs w:val="28"/>
          <w:lang w:val="en-US"/>
        </w:rPr>
        <w:pPrChange w:id="16" w:author="admin" w:date="2016-08-17T15:49:00Z">
          <w:pPr>
            <w:jc w:val="center"/>
          </w:pPr>
        </w:pPrChange>
      </w:pPr>
    </w:p>
    <w:p w:rsidR="00000000" w:rsidRDefault="00072A70">
      <w:pPr>
        <w:spacing w:after="0"/>
        <w:ind w:firstLine="567"/>
        <w:jc w:val="both"/>
        <w:rPr>
          <w:ins w:id="17" w:author="admin" w:date="2016-08-17T15:53:00Z"/>
          <w:rFonts w:ascii="Times New Roman" w:hAnsi="Times New Roman" w:cs="Times New Roman"/>
          <w:sz w:val="28"/>
          <w:szCs w:val="28"/>
          <w:lang w:val="en-US"/>
        </w:rPr>
        <w:pPrChange w:id="18" w:author="admin" w:date="2016-08-17T15:49:00Z">
          <w:pPr>
            <w:jc w:val="both"/>
          </w:pPr>
        </w:pPrChange>
      </w:pPr>
    </w:p>
    <w:p w:rsidR="00000000" w:rsidRDefault="00072A70">
      <w:pPr>
        <w:spacing w:after="0"/>
        <w:ind w:firstLine="567"/>
        <w:jc w:val="center"/>
        <w:rPr>
          <w:ins w:id="19" w:author="admin" w:date="2016-08-17T15:50:00Z"/>
          <w:rFonts w:ascii="Times New Roman" w:hAnsi="Times New Roman" w:cs="Times New Roman"/>
          <w:sz w:val="28"/>
          <w:szCs w:val="28"/>
          <w:lang w:val="en-US"/>
          <w:rPrChange w:id="20" w:author="admin" w:date="2016-08-17T15:33:00Z">
            <w:rPr>
              <w:ins w:id="21" w:author="admin" w:date="2016-08-17T15:50:00Z"/>
              <w:sz w:val="28"/>
              <w:szCs w:val="28"/>
              <w:lang w:val="en-US"/>
            </w:rPr>
          </w:rPrChange>
        </w:rPr>
        <w:pPrChange w:id="22" w:author="admin" w:date="2016-08-17T15:49:00Z">
          <w:pPr>
            <w:jc w:val="center"/>
          </w:pPr>
        </w:pPrChange>
      </w:pPr>
    </w:p>
    <w:p w:rsidR="002E4D1E" w:rsidRDefault="003767EA">
      <w:pPr>
        <w:pStyle w:val="11"/>
        <w:tabs>
          <w:tab w:val="right" w:leader="dot" w:pos="9912"/>
        </w:tabs>
        <w:rPr>
          <w:ins w:id="23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24" w:author="admin" w:date="2016-08-17T15:53:00Z">
        <w:r w:rsidRPr="003767EA">
          <w:rPr>
            <w:rFonts w:cs="Times New Roman"/>
            <w:lang w:val="en-US"/>
          </w:rPr>
          <w:fldChar w:fldCharType="begin"/>
        </w:r>
        <w:r w:rsidR="002E4D1E">
          <w:rPr>
            <w:rFonts w:cs="Times New Roman"/>
            <w:lang w:val="en-US"/>
          </w:rPr>
          <w:instrText xml:space="preserve"> TOC \o "1-1" \h \z \u </w:instrText>
        </w:r>
      </w:ins>
      <w:r w:rsidRPr="003767EA">
        <w:rPr>
          <w:rFonts w:cs="Times New Roman"/>
          <w:lang w:val="en-US"/>
        </w:rPr>
        <w:fldChar w:fldCharType="separate"/>
      </w:r>
      <w:ins w:id="25" w:author="admin" w:date="2016-08-17T15:53:00Z">
        <w:r w:rsidRPr="00FA2D25">
          <w:rPr>
            <w:rStyle w:val="a5"/>
            <w:noProof/>
          </w:rPr>
          <w:fldChar w:fldCharType="begin"/>
        </w:r>
        <w:r w:rsidR="002E4D1E" w:rsidRPr="00FA2D25">
          <w:rPr>
            <w:rStyle w:val="a5"/>
            <w:noProof/>
          </w:rPr>
          <w:instrText xml:space="preserve"> </w:instrText>
        </w:r>
        <w:r w:rsidR="002E4D1E">
          <w:rPr>
            <w:noProof/>
          </w:rPr>
          <w:instrText>HYPERLINK \l "_Toc459212524"</w:instrText>
        </w:r>
        <w:r w:rsidR="002E4D1E"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  <w:fldChar w:fldCharType="separate"/>
        </w:r>
        <w:r w:rsidR="002E4D1E" w:rsidRPr="00FA2D25">
          <w:rPr>
            <w:rStyle w:val="a5"/>
            <w:noProof/>
          </w:rPr>
          <w:t>1. General Information</w:t>
        </w:r>
        <w:r w:rsidR="002E4D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D1E">
          <w:rPr>
            <w:noProof/>
            <w:webHidden/>
          </w:rPr>
          <w:instrText xml:space="preserve"> PAGEREF _Toc459212524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admin" w:date="2016-08-17T15:53:00Z">
        <w:r w:rsidR="002E4D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3767EA">
      <w:pPr>
        <w:pStyle w:val="11"/>
        <w:tabs>
          <w:tab w:val="right" w:leader="dot" w:pos="9912"/>
        </w:tabs>
        <w:rPr>
          <w:ins w:id="27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28" w:author="admin" w:date="2016-08-17T15:53:00Z">
        <w:r w:rsidRPr="00FA2D25">
          <w:rPr>
            <w:rStyle w:val="a5"/>
            <w:noProof/>
          </w:rPr>
          <w:fldChar w:fldCharType="begin"/>
        </w:r>
        <w:r w:rsidR="002E4D1E" w:rsidRPr="00FA2D25">
          <w:rPr>
            <w:rStyle w:val="a5"/>
            <w:noProof/>
          </w:rPr>
          <w:instrText xml:space="preserve"> </w:instrText>
        </w:r>
        <w:r w:rsidR="002E4D1E">
          <w:rPr>
            <w:noProof/>
          </w:rPr>
          <w:instrText>HYPERLINK \l "_Toc459212525"</w:instrText>
        </w:r>
        <w:r w:rsidR="002E4D1E"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  <w:fldChar w:fldCharType="separate"/>
        </w:r>
        <w:r w:rsidR="002E4D1E" w:rsidRPr="00FA2D25">
          <w:rPr>
            <w:rStyle w:val="a5"/>
            <w:noProof/>
          </w:rPr>
          <w:t>2. General binary file structure</w:t>
        </w:r>
        <w:r w:rsidR="002E4D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D1E">
          <w:rPr>
            <w:noProof/>
            <w:webHidden/>
          </w:rPr>
          <w:instrText xml:space="preserve"> PAGEREF _Toc459212525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admin" w:date="2016-08-17T15:53:00Z">
        <w:r w:rsidR="002E4D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3767EA">
      <w:pPr>
        <w:pStyle w:val="11"/>
        <w:tabs>
          <w:tab w:val="right" w:leader="dot" w:pos="9912"/>
        </w:tabs>
        <w:rPr>
          <w:ins w:id="30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1" w:author="admin" w:date="2016-08-17T15:53:00Z">
        <w:r w:rsidRPr="00FA2D25">
          <w:rPr>
            <w:rStyle w:val="a5"/>
            <w:noProof/>
          </w:rPr>
          <w:fldChar w:fldCharType="begin"/>
        </w:r>
        <w:r w:rsidR="002E4D1E" w:rsidRPr="00FA2D25">
          <w:rPr>
            <w:rStyle w:val="a5"/>
            <w:noProof/>
          </w:rPr>
          <w:instrText xml:space="preserve"> </w:instrText>
        </w:r>
        <w:r w:rsidR="002E4D1E">
          <w:rPr>
            <w:noProof/>
          </w:rPr>
          <w:instrText>HYPERLINK \l "_Toc459212526"</w:instrText>
        </w:r>
        <w:r w:rsidR="002E4D1E"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  <w:fldChar w:fldCharType="separate"/>
        </w:r>
        <w:r w:rsidR="002E4D1E" w:rsidRPr="00FA2D25">
          <w:rPr>
            <w:rStyle w:val="a5"/>
            <w:noProof/>
          </w:rPr>
          <w:t>3. Base elements description</w:t>
        </w:r>
        <w:r w:rsidR="002E4D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D1E">
          <w:rPr>
            <w:noProof/>
            <w:webHidden/>
          </w:rPr>
          <w:instrText xml:space="preserve"> PAGEREF _Toc459212526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admin" w:date="2016-08-17T15:53:00Z">
        <w:r w:rsidR="002E4D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3767EA">
      <w:pPr>
        <w:pStyle w:val="11"/>
        <w:tabs>
          <w:tab w:val="right" w:leader="dot" w:pos="9912"/>
        </w:tabs>
        <w:rPr>
          <w:ins w:id="33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4" w:author="admin" w:date="2016-08-17T15:53:00Z">
        <w:r w:rsidRPr="00FA2D25">
          <w:rPr>
            <w:rStyle w:val="a5"/>
            <w:noProof/>
          </w:rPr>
          <w:fldChar w:fldCharType="begin"/>
        </w:r>
        <w:r w:rsidR="002E4D1E" w:rsidRPr="00FA2D25">
          <w:rPr>
            <w:rStyle w:val="a5"/>
            <w:noProof/>
          </w:rPr>
          <w:instrText xml:space="preserve"> </w:instrText>
        </w:r>
        <w:r w:rsidR="002E4D1E">
          <w:rPr>
            <w:noProof/>
          </w:rPr>
          <w:instrText>HYPERLINK \l "_Toc459212527"</w:instrText>
        </w:r>
        <w:r w:rsidR="002E4D1E"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  <w:fldChar w:fldCharType="separate"/>
        </w:r>
        <w:r w:rsidR="002E4D1E" w:rsidRPr="00FA2D25">
          <w:rPr>
            <w:rStyle w:val="a5"/>
            <w:noProof/>
          </w:rPr>
          <w:t>4. Data description items</w:t>
        </w:r>
        <w:r w:rsidR="002E4D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D1E">
          <w:rPr>
            <w:noProof/>
            <w:webHidden/>
          </w:rPr>
          <w:instrText xml:space="preserve"> PAGEREF _Toc459212527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admin" w:date="2016-08-17T15:53:00Z">
        <w:r w:rsidR="002E4D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2E4D1E" w:rsidRDefault="003767EA">
      <w:pPr>
        <w:pStyle w:val="11"/>
        <w:tabs>
          <w:tab w:val="right" w:leader="dot" w:pos="9912"/>
        </w:tabs>
        <w:rPr>
          <w:ins w:id="36" w:author="admin" w:date="2016-08-17T15:5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7" w:author="admin" w:date="2016-08-17T15:53:00Z">
        <w:r w:rsidRPr="00FA2D25">
          <w:rPr>
            <w:rStyle w:val="a5"/>
            <w:noProof/>
          </w:rPr>
          <w:fldChar w:fldCharType="begin"/>
        </w:r>
        <w:r w:rsidR="002E4D1E" w:rsidRPr="00FA2D25">
          <w:rPr>
            <w:rStyle w:val="a5"/>
            <w:noProof/>
          </w:rPr>
          <w:instrText xml:space="preserve"> </w:instrText>
        </w:r>
        <w:r w:rsidR="002E4D1E">
          <w:rPr>
            <w:noProof/>
          </w:rPr>
          <w:instrText>HYPERLINK \l "_Toc459212528"</w:instrText>
        </w:r>
        <w:r w:rsidR="002E4D1E" w:rsidRPr="00FA2D25">
          <w:rPr>
            <w:rStyle w:val="a5"/>
            <w:noProof/>
          </w:rPr>
          <w:instrText xml:space="preserve"> </w:instrText>
        </w:r>
        <w:r w:rsidRPr="00FA2D25">
          <w:rPr>
            <w:rStyle w:val="a5"/>
            <w:noProof/>
          </w:rPr>
          <w:fldChar w:fldCharType="separate"/>
        </w:r>
        <w:r w:rsidR="002E4D1E" w:rsidRPr="00FA2D25">
          <w:rPr>
            <w:rStyle w:val="a5"/>
            <w:noProof/>
          </w:rPr>
          <w:t>5. Frame binary data items</w:t>
        </w:r>
        <w:r w:rsidR="002E4D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4D1E">
          <w:rPr>
            <w:noProof/>
            <w:webHidden/>
          </w:rPr>
          <w:instrText xml:space="preserve"> PAGEREF _Toc459212528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admin" w:date="2016-08-17T15:53:00Z">
        <w:r w:rsidR="002E4D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A2D25">
          <w:rPr>
            <w:rStyle w:val="a5"/>
            <w:noProof/>
          </w:rPr>
          <w:fldChar w:fldCharType="end"/>
        </w:r>
      </w:ins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lang w:val="en-US"/>
          <w:rPrChange w:id="39" w:author="admin" w:date="2016-08-17T15:33:00Z">
            <w:rPr>
              <w:lang w:val="en-US"/>
            </w:rPr>
          </w:rPrChange>
        </w:rPr>
        <w:pPrChange w:id="40" w:author="admin" w:date="2016-08-17T15:49:00Z">
          <w:pPr>
            <w:jc w:val="both"/>
          </w:pPr>
        </w:pPrChange>
      </w:pPr>
      <w:ins w:id="41" w:author="admin" w:date="2016-08-17T15:53:00Z">
        <w:r>
          <w:rPr>
            <w:rFonts w:ascii="Times New Roman" w:hAnsi="Times New Roman" w:cs="Times New Roman"/>
            <w:lang w:val="en-US"/>
          </w:rPr>
          <w:fldChar w:fldCharType="end"/>
        </w:r>
      </w:ins>
    </w:p>
    <w:p w:rsidR="00000000" w:rsidRDefault="00072A70">
      <w:pPr>
        <w:spacing w:after="0"/>
        <w:ind w:firstLine="567"/>
        <w:jc w:val="both"/>
        <w:rPr>
          <w:del w:id="42" w:author="admin" w:date="2016-08-17T15:50:00Z"/>
          <w:rFonts w:ascii="Times New Roman" w:hAnsi="Times New Roman" w:cs="Times New Roman"/>
          <w:lang w:val="en-US"/>
          <w:rPrChange w:id="43" w:author="admin" w:date="2016-08-17T15:33:00Z">
            <w:rPr>
              <w:del w:id="44" w:author="admin" w:date="2016-08-17T15:50:00Z"/>
              <w:lang w:val="en-US"/>
            </w:rPr>
          </w:rPrChange>
        </w:rPr>
        <w:pPrChange w:id="45" w:author="admin" w:date="2016-08-17T15:49:00Z">
          <w:pPr>
            <w:jc w:val="both"/>
          </w:pPr>
        </w:pPrChange>
      </w:pPr>
      <w:bookmarkStart w:id="46" w:name="_Toc459212522"/>
      <w:bookmarkEnd w:id="46"/>
    </w:p>
    <w:p w:rsidR="00000000" w:rsidRDefault="00072A70">
      <w:pPr>
        <w:spacing w:after="0"/>
        <w:ind w:firstLine="567"/>
        <w:jc w:val="both"/>
        <w:rPr>
          <w:del w:id="47" w:author="admin" w:date="2016-08-17T15:50:00Z"/>
          <w:rFonts w:ascii="Times New Roman" w:hAnsi="Times New Roman" w:cs="Times New Roman"/>
          <w:lang w:val="en-US"/>
          <w:rPrChange w:id="48" w:author="admin" w:date="2016-08-17T15:33:00Z">
            <w:rPr>
              <w:del w:id="49" w:author="admin" w:date="2016-08-17T15:50:00Z"/>
              <w:lang w:val="en-US"/>
            </w:rPr>
          </w:rPrChange>
        </w:rPr>
        <w:pPrChange w:id="50" w:author="admin" w:date="2016-08-17T15:49:00Z">
          <w:pPr>
            <w:jc w:val="both"/>
          </w:pPr>
        </w:pPrChange>
      </w:pPr>
      <w:bookmarkStart w:id="51" w:name="_Toc459212523"/>
      <w:bookmarkEnd w:id="51"/>
    </w:p>
    <w:p w:rsidR="00000000" w:rsidRDefault="003767EA">
      <w:pPr>
        <w:pStyle w:val="1"/>
        <w:ind w:firstLine="567"/>
        <w:pPrChange w:id="52" w:author="admin" w:date="2016-08-17T15:49:00Z">
          <w:pPr>
            <w:pStyle w:val="1"/>
          </w:pPr>
        </w:pPrChange>
      </w:pPr>
      <w:bookmarkStart w:id="53" w:name="_Toc459212524"/>
      <w:r>
        <w:t>General Information</w:t>
      </w:r>
      <w:bookmarkEnd w:id="53"/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4" w:author="admin" w:date="2016-08-17T15:33:00Z">
            <w:rPr>
              <w:sz w:val="28"/>
              <w:szCs w:val="28"/>
              <w:lang w:val="en-US"/>
            </w:rPr>
          </w:rPrChange>
        </w:rPr>
        <w:pPrChange w:id="55" w:author="admin" w:date="2016-08-17T15:49:00Z">
          <w:pPr>
            <w:jc w:val="both"/>
          </w:pPr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6" w:author="admin" w:date="2016-08-17T15:33:00Z">
            <w:rPr>
              <w:sz w:val="28"/>
              <w:szCs w:val="28"/>
              <w:lang w:val="en-US"/>
            </w:rPr>
          </w:rPrChange>
        </w:rPr>
        <w:pPrChange w:id="57" w:author="admin" w:date="2016-08-17T15:49:00Z">
          <w:pPr>
            <w:jc w:val="both"/>
          </w:pPr>
        </w:pPrChange>
      </w:pPr>
      <w:ins w:id="58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5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The result of build RPCT project is </w:t>
        </w:r>
      </w:ins>
      <w:del w:id="60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At each build process the RPCT tool creates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62" w:author="admin" w:date="2016-08-17T15:33:00Z">
            <w:rPr>
              <w:sz w:val="28"/>
              <w:szCs w:val="28"/>
              <w:lang w:val="en-US"/>
            </w:rPr>
          </w:rPrChange>
        </w:rPr>
        <w:t xml:space="preserve">a set of </w:t>
      </w:r>
      <w:ins w:id="63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Bitstream </w:t>
        </w:r>
      </w:ins>
      <w:del w:id="65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6" w:author="admin" w:date="2016-08-17T15:33:00Z">
              <w:rPr>
                <w:sz w:val="28"/>
                <w:szCs w:val="28"/>
                <w:lang w:val="en-US"/>
              </w:rPr>
            </w:rPrChange>
          </w:rPr>
          <w:delText>output binary f</w:delText>
        </w:r>
      </w:del>
      <w:ins w:id="67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8" w:author="admin" w:date="2016-08-17T15:33:00Z">
              <w:rPr>
                <w:sz w:val="28"/>
                <w:szCs w:val="28"/>
                <w:lang w:val="en-US"/>
              </w:rPr>
            </w:rPrChange>
          </w:rPr>
          <w:t>F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9" w:author="admin" w:date="2016-08-17T15:33:00Z">
            <w:rPr>
              <w:sz w:val="28"/>
              <w:szCs w:val="28"/>
              <w:lang w:val="en-US"/>
            </w:rPr>
          </w:rPrChange>
        </w:rPr>
        <w:t xml:space="preserve">iles. These files are </w:t>
      </w:r>
      <w:del w:id="70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72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3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74" w:author="admin" w:date="2016-08-17T15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76" w:author="admin" w:date="2016-08-17T15:33:00Z">
            <w:rPr>
              <w:sz w:val="28"/>
              <w:szCs w:val="28"/>
              <w:lang w:val="en-US"/>
            </w:rPr>
          </w:rPrChange>
        </w:rPr>
        <w:t xml:space="preserve">to the flash memory of Logic </w:t>
      </w:r>
      <w:del w:id="77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8" w:author="admin" w:date="2016-08-17T15:33:00Z">
              <w:rPr>
                <w:sz w:val="28"/>
                <w:szCs w:val="28"/>
                <w:lang w:val="en-US"/>
              </w:rPr>
            </w:rPrChange>
          </w:rPr>
          <w:delText>modules</w:delText>
        </w:r>
      </w:del>
      <w:ins w:id="79" w:author="Serhiy Malokhatko" w:date="2016-08-17T14:2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0" w:author="admin" w:date="2016-08-17T15:33:00Z">
              <w:rPr>
                <w:sz w:val="28"/>
                <w:szCs w:val="28"/>
                <w:lang w:val="en-US"/>
              </w:rPr>
            </w:rPrChange>
          </w:rPr>
          <w:t>Modules (LM)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81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82" w:author="Serhiy Malokhatko" w:date="2016-08-17T14:3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This document describes the version </w:t>
        </w:r>
        <w:del w:id="84" w:author="admin" w:date="2016-08-22T13:01:00Z">
          <w:r w:rsidRPr="003767EA" w:rsidDel="0022309A">
            <w:rPr>
              <w:rFonts w:ascii="Times New Roman" w:hAnsi="Times New Roman" w:cs="Times New Roman"/>
              <w:sz w:val="28"/>
              <w:szCs w:val="28"/>
              <w:lang w:val="en-US"/>
              <w:rPrChange w:id="85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2</w:delText>
          </w:r>
        </w:del>
      </w:ins>
      <w:ins w:id="86" w:author="admin" w:date="2016-08-22T13:01:00Z">
        <w:r w:rsidR="0022309A">
          <w:rPr>
            <w:rFonts w:ascii="Times New Roman" w:hAnsi="Times New Roman" w:cs="Times New Roman"/>
            <w:sz w:val="28"/>
            <w:szCs w:val="28"/>
            <w:lang w:val="en-US"/>
          </w:rPr>
          <w:t>3</w:t>
        </w:r>
      </w:ins>
      <w:ins w:id="87" w:author="Serhiy Malokhatko" w:date="2016-08-17T14:3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of </w:t>
        </w:r>
        <w:del w:id="89" w:author="admin" w:date="2016-08-17T15:26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90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the </w:delText>
          </w:r>
        </w:del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91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 File</w:t>
        </w:r>
      </w:ins>
      <w:ins w:id="92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93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ins w:id="94" w:author="Serhiy Malokhatko" w:date="2016-08-17T14:3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95" w:author="admin" w:date="2016-08-17T15:33:00Z">
              <w:rPr>
                <w:sz w:val="28"/>
                <w:szCs w:val="28"/>
                <w:lang w:val="en-US"/>
              </w:rPr>
            </w:rPrChange>
          </w:rPr>
          <w:t>.</w:t>
        </w:r>
      </w:ins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96" w:author="admin" w:date="2016-08-17T15:33:00Z">
            <w:rPr>
              <w:sz w:val="28"/>
              <w:szCs w:val="28"/>
              <w:lang w:val="en-US"/>
            </w:rPr>
          </w:rPrChange>
        </w:rPr>
        <w:pPrChange w:id="97" w:author="admin" w:date="2016-08-17T15:49:00Z">
          <w:pPr>
            <w:jc w:val="both"/>
          </w:pPr>
        </w:pPrChange>
      </w:pPr>
      <w:del w:id="98" w:author="Serhiy Malokhatko" w:date="2016-08-17T14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99" w:author="admin" w:date="2016-08-17T15:33:00Z">
              <w:rPr>
                <w:sz w:val="28"/>
                <w:szCs w:val="28"/>
                <w:lang w:val="en-US"/>
              </w:rPr>
            </w:rPrChange>
          </w:rPr>
          <w:delText>Logic modules</w:delText>
        </w:r>
      </w:del>
      <w:ins w:id="100" w:author="Serhiy Malokhatko" w:date="2016-08-17T14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1" w:author="admin" w:date="2016-08-17T15:33:00Z">
              <w:rPr>
                <w:sz w:val="28"/>
                <w:szCs w:val="28"/>
                <w:lang w:val="en-US"/>
              </w:rPr>
            </w:rPrChange>
          </w:rPr>
          <w:t>LM</w:t>
        </w:r>
      </w:ins>
      <w:ins w:id="102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04" w:author="Serhiy Malokhatko" w:date="2016-08-17T14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contain </w:delText>
        </w:r>
      </w:del>
      <w:ins w:id="106" w:author="Serhiy Malokhatko" w:date="2016-08-17T14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7" w:author="admin" w:date="2016-08-17T15:33:00Z">
              <w:rPr>
                <w:sz w:val="28"/>
                <w:szCs w:val="28"/>
                <w:lang w:val="en-US"/>
              </w:rPr>
            </w:rPrChange>
          </w:rPr>
          <w:t>has</w:t>
        </w:r>
      </w:ins>
      <w:ins w:id="108" w:author="admin" w:date="2016-08-17T15:2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0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10" w:author="admin" w:date="2016-08-17T15:33:00Z">
            <w:rPr>
              <w:sz w:val="28"/>
              <w:szCs w:val="28"/>
              <w:lang w:val="en-US"/>
            </w:rPr>
          </w:rPrChange>
        </w:rPr>
        <w:t xml:space="preserve">three flash memory areas: </w:t>
      </w:r>
      <w:commentRangeStart w:id="111"/>
      <w:commentRangeStart w:id="112"/>
      <w:r w:rsidRPr="003767EA">
        <w:rPr>
          <w:rFonts w:ascii="Times New Roman" w:hAnsi="Times New Roman" w:cs="Times New Roman"/>
          <w:sz w:val="28"/>
          <w:szCs w:val="28"/>
          <w:lang w:val="en-US"/>
          <w:rPrChange w:id="113" w:author="admin" w:date="2016-08-17T15:33:00Z">
            <w:rPr>
              <w:sz w:val="28"/>
              <w:szCs w:val="28"/>
              <w:lang w:val="en-US"/>
            </w:rPr>
          </w:rPrChange>
        </w:rPr>
        <w:t xml:space="preserve">Application Logic, </w:t>
      </w:r>
      <w:del w:id="114" w:author="admin" w:date="2016-08-17T15:2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1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16" w:author="admin" w:date="2016-08-17T15:2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1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18" w:author="admin" w:date="2016-08-17T15:33:00Z">
            <w:rPr>
              <w:sz w:val="28"/>
              <w:szCs w:val="28"/>
              <w:lang w:val="en-US"/>
            </w:rPr>
          </w:rPrChange>
        </w:rPr>
        <w:t>Configuration and Tuning</w:t>
      </w:r>
      <w:del w:id="119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2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  <w:commentRangeEnd w:id="111"/>
        <w:r w:rsidRPr="003767EA">
          <w:rPr>
            <w:rStyle w:val="a8"/>
            <w:rFonts w:ascii="Times New Roman" w:hAnsi="Times New Roman" w:cs="Times New Roman"/>
            <w:rPrChange w:id="121" w:author="admin" w:date="2016-08-17T15:33:00Z">
              <w:rPr>
                <w:rStyle w:val="a8"/>
              </w:rPr>
            </w:rPrChange>
          </w:rPr>
          <w:commentReference w:id="111"/>
        </w:r>
      </w:del>
      <w:commentRangeEnd w:id="112"/>
      <w:r w:rsidRPr="003767EA">
        <w:rPr>
          <w:rStyle w:val="a8"/>
          <w:rFonts w:ascii="Times New Roman" w:hAnsi="Times New Roman" w:cs="Times New Roman"/>
          <w:rPrChange w:id="122" w:author="admin" w:date="2016-08-17T15:33:00Z">
            <w:rPr>
              <w:rStyle w:val="a8"/>
            </w:rPr>
          </w:rPrChange>
        </w:rPr>
        <w:commentReference w:id="112"/>
      </w:r>
      <w:r w:rsidRPr="003767EA">
        <w:rPr>
          <w:rFonts w:ascii="Times New Roman" w:hAnsi="Times New Roman" w:cs="Times New Roman"/>
          <w:sz w:val="28"/>
          <w:szCs w:val="28"/>
          <w:lang w:val="en-US"/>
          <w:rPrChange w:id="123" w:author="admin" w:date="2016-08-17T15:33:00Z">
            <w:rPr>
              <w:sz w:val="28"/>
              <w:szCs w:val="28"/>
              <w:lang w:val="en-US"/>
            </w:rPr>
          </w:rPrChange>
        </w:rPr>
        <w:t xml:space="preserve">. Thus, there are three types of </w:t>
      </w:r>
      <w:del w:id="124" w:author="Serhiy Malokhatko" w:date="2016-08-17T14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2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26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27" w:author="admin" w:date="2016-08-17T15:33:00Z">
              <w:rPr>
                <w:sz w:val="28"/>
                <w:szCs w:val="28"/>
                <w:lang w:val="en-US"/>
              </w:rPr>
            </w:rPrChange>
          </w:rPr>
          <w:delText>data</w:delText>
        </w:r>
      </w:del>
      <w:ins w:id="128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29" w:author="admin" w:date="2016-08-17T15:33:00Z">
              <w:rPr>
                <w:sz w:val="28"/>
                <w:szCs w:val="28"/>
                <w:lang w:val="en-US"/>
              </w:rPr>
            </w:rPrChange>
          </w:rPr>
          <w:t>files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30" w:author="admin" w:date="2016-08-17T15:33:00Z">
            <w:rPr>
              <w:sz w:val="28"/>
              <w:szCs w:val="28"/>
              <w:lang w:val="en-US"/>
            </w:rPr>
          </w:rPrChange>
        </w:rPr>
        <w:t xml:space="preserve">: Application Logic data (has .alb extension), </w:t>
      </w:r>
      <w:del w:id="131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3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33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3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35" w:author="admin" w:date="2016-08-17T15:33:00Z">
            <w:rPr>
              <w:sz w:val="28"/>
              <w:szCs w:val="28"/>
              <w:lang w:val="en-US"/>
            </w:rPr>
          </w:rPrChange>
        </w:rPr>
        <w:t xml:space="preserve">Configuration data (has .mcb extension) and Tuning </w:t>
      </w:r>
      <w:del w:id="136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3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Parameters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138" w:author="admin" w:date="2016-08-17T15:33:00Z">
            <w:rPr>
              <w:sz w:val="28"/>
              <w:szCs w:val="28"/>
              <w:lang w:val="en-US"/>
            </w:rPr>
          </w:rPrChange>
        </w:rPr>
        <w:t xml:space="preserve">data (has .tub extension). Each file must be </w:t>
      </w:r>
      <w:del w:id="139" w:author="Serhiy Malokhatko" w:date="2016-08-17T14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41" w:author="Serhiy Malokhatko" w:date="2016-08-17T14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2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43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145" w:author="Serhiy Malokhatko" w:date="2016-08-17T14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using </w:t>
        </w:r>
      </w:ins>
      <w:del w:id="147" w:author="Serhiy Malokhatko" w:date="2016-08-17T14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4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to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149" w:author="admin" w:date="2016-08-17T15:33:00Z">
            <w:rPr>
              <w:sz w:val="28"/>
              <w:szCs w:val="28"/>
              <w:lang w:val="en-US"/>
            </w:rPr>
          </w:rPrChange>
        </w:rPr>
        <w:t>the corresponding</w:t>
      </w:r>
      <w:ins w:id="150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5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52" w:author="Serhiy Malokhatko" w:date="2016-08-17T14:2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5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flash memory chip</w:delText>
        </w:r>
      </w:del>
      <w:ins w:id="154" w:author="Serhiy Malokhatko" w:date="2016-08-17T14:2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55" w:author="admin" w:date="2016-08-17T15:33:00Z">
              <w:rPr>
                <w:sz w:val="28"/>
                <w:szCs w:val="28"/>
                <w:lang w:val="en-US"/>
              </w:rPr>
            </w:rPrChange>
          </w:rPr>
          <w:t>LM socket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56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157" w:author="admin" w:date="2016-08-17T15:2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5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59" w:author="Serhiy Malokhatko" w:date="2016-08-17T14:2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6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ins w:id="161" w:author="Serhiy Malokhatko" w:date="2016-08-17T14:29:00Z">
        <w:del w:id="162" w:author="admin" w:date="2016-08-17T15:30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16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All</w:delText>
          </w:r>
        </w:del>
      </w:ins>
      <w:del w:id="164" w:author="admin" w:date="2016-08-17T15:2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6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66" w:author="admin" w:date="2016-08-17T15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67" w:author="admin" w:date="2016-08-17T15:33:00Z">
              <w:rPr>
                <w:sz w:val="28"/>
                <w:szCs w:val="28"/>
                <w:lang w:val="en-US"/>
              </w:rPr>
            </w:rPrChange>
          </w:rPr>
          <w:delText>file</w:delText>
        </w:r>
      </w:del>
      <w:ins w:id="168" w:author="Serhiy Malokhatko" w:date="2016-08-17T14:29:00Z">
        <w:del w:id="169" w:author="admin" w:date="2016-08-17T15:30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170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s</w:delText>
          </w:r>
        </w:del>
      </w:ins>
      <w:ins w:id="171" w:author="admin" w:date="2016-08-17T15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72" w:author="admin" w:date="2016-08-17T15:33:00Z">
              <w:rPr>
                <w:sz w:val="28"/>
                <w:szCs w:val="28"/>
                <w:lang w:val="ru-RU"/>
              </w:rPr>
            </w:rPrChange>
          </w:rPr>
          <w:t>Each file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73" w:author="admin" w:date="2016-08-17T15:33:00Z">
            <w:rPr>
              <w:sz w:val="28"/>
              <w:szCs w:val="28"/>
              <w:lang w:val="en-US"/>
            </w:rPr>
          </w:rPrChange>
        </w:rPr>
        <w:t xml:space="preserve"> contain</w:t>
      </w:r>
      <w:ins w:id="174" w:author="admin" w:date="2016-08-17T15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75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del w:id="176" w:author="Serhiy Malokhatko" w:date="2016-08-17T14:2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77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178" w:author="admin" w:date="2016-08-17T15:33:00Z">
            <w:rPr>
              <w:sz w:val="28"/>
              <w:szCs w:val="28"/>
              <w:lang w:val="en-US"/>
            </w:rPr>
          </w:rPrChange>
        </w:rPr>
        <w:t xml:space="preserve"> data for all </w:t>
      </w:r>
      <w:del w:id="179" w:author="Serhiy Malokhatko" w:date="2016-08-17T14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8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channels </w:delText>
        </w:r>
      </w:del>
      <w:ins w:id="181" w:author="Serhiy Malokhatko" w:date="2016-08-17T14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8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modules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183" w:author="admin" w:date="2016-08-17T15:33:00Z">
            <w:rPr>
              <w:sz w:val="28"/>
              <w:szCs w:val="28"/>
              <w:lang w:val="en-US"/>
            </w:rPr>
          </w:rPrChange>
        </w:rPr>
        <w:t xml:space="preserve">of </w:t>
      </w:r>
      <w:del w:id="184" w:author="Serhiy Malokhatko" w:date="2016-08-17T14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8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one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186" w:author="admin" w:date="2016-08-17T15:33:00Z">
            <w:rPr>
              <w:sz w:val="28"/>
              <w:szCs w:val="28"/>
              <w:lang w:val="en-US"/>
            </w:rPr>
          </w:rPrChange>
        </w:rPr>
        <w:t>project subsystem.</w:t>
      </w:r>
    </w:p>
    <w:p w:rsidR="00000000" w:rsidRDefault="003767EA">
      <w:pPr>
        <w:pStyle w:val="1"/>
        <w:ind w:firstLine="567"/>
        <w:pPrChange w:id="187" w:author="admin" w:date="2016-08-17T15:49:00Z">
          <w:pPr>
            <w:pStyle w:val="1"/>
          </w:pPr>
        </w:pPrChange>
      </w:pPr>
      <w:bookmarkStart w:id="188" w:name="_Toc459212525"/>
      <w:r w:rsidRPr="003767EA">
        <w:rPr>
          <w:rPrChange w:id="189" w:author="admin" w:date="2016-08-17T15:33:00Z">
            <w:rPr>
              <w:sz w:val="16"/>
              <w:szCs w:val="16"/>
            </w:rPr>
          </w:rPrChange>
        </w:rPr>
        <w:t>General binary file structure</w:t>
      </w:r>
      <w:bookmarkEnd w:id="188"/>
    </w:p>
    <w:p w:rsidR="00000000" w:rsidRDefault="00072A7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90" w:author="admin" w:date="2016-08-17T15:33:00Z">
            <w:rPr>
              <w:sz w:val="28"/>
              <w:szCs w:val="28"/>
              <w:lang w:val="en-US"/>
            </w:rPr>
          </w:rPrChange>
        </w:rPr>
        <w:pPrChange w:id="191" w:author="admin" w:date="2016-08-17T15:49:00Z">
          <w:pPr/>
        </w:pPrChange>
      </w:pPr>
    </w:p>
    <w:p w:rsidR="00000000" w:rsidRPr="0022309A" w:rsidRDefault="003767EA">
      <w:pPr>
        <w:spacing w:after="0"/>
        <w:ind w:firstLine="567"/>
        <w:jc w:val="both"/>
        <w:rPr>
          <w:ins w:id="192" w:author="admin" w:date="2016-08-17T15:42:00Z"/>
          <w:rFonts w:ascii="Times New Roman" w:hAnsi="Times New Roman" w:cs="Times New Roman"/>
          <w:sz w:val="28"/>
          <w:szCs w:val="28"/>
          <w:lang w:val="en-US"/>
          <w:rPrChange w:id="193" w:author="admin" w:date="2016-08-22T13:01:00Z">
            <w:rPr>
              <w:ins w:id="194" w:author="admin" w:date="2016-08-17T15:42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195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196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197" w:author="admin" w:date="2016-08-17T15:3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19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199" w:author="admin" w:date="2016-08-17T15:33:00Z">
            <w:rPr>
              <w:sz w:val="28"/>
              <w:szCs w:val="28"/>
              <w:lang w:val="en-US"/>
            </w:rPr>
          </w:rPrChange>
        </w:rPr>
        <w:t xml:space="preserve">files are stored in JSON format. </w:t>
      </w:r>
      <w:del w:id="200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0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202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0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JSON </w:t>
        </w:r>
      </w:ins>
      <w:del w:id="204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0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format </w:delText>
        </w:r>
      </w:del>
      <w:del w:id="206" w:author="Serhiy Malokhatko" w:date="2016-08-17T14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07" w:author="admin" w:date="2016-08-17T15:33:00Z">
              <w:rPr>
                <w:sz w:val="28"/>
                <w:szCs w:val="28"/>
                <w:lang w:val="en-US"/>
              </w:rPr>
            </w:rPrChange>
          </w:rPr>
          <w:delText>can be easily read by human</w:delText>
        </w:r>
      </w:del>
      <w:del w:id="208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09" w:author="admin" w:date="2016-08-17T15:33:00Z">
              <w:rPr>
                <w:sz w:val="28"/>
                <w:szCs w:val="28"/>
                <w:lang w:val="en-US"/>
              </w:rPr>
            </w:rPrChange>
          </w:rPr>
          <w:delText>, it supports many types of data and is well-structured</w:delText>
        </w:r>
      </w:del>
      <w:ins w:id="210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11" w:author="admin" w:date="2016-08-17T15:33:00Z">
              <w:rPr>
                <w:sz w:val="28"/>
                <w:szCs w:val="28"/>
                <w:lang w:val="en-US"/>
              </w:rPr>
            </w:rPrChange>
          </w:rPr>
          <w:t>is a text format for the serialization of structured data.</w:t>
        </w:r>
      </w:ins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12" w:author="admin" w:date="2016-08-17T15:33:00Z">
            <w:rPr>
              <w:sz w:val="28"/>
              <w:szCs w:val="28"/>
              <w:lang w:val="en-US"/>
            </w:rPr>
          </w:rPrChange>
        </w:rPr>
        <w:pPrChange w:id="213" w:author="admin" w:date="2016-08-17T15:49:00Z">
          <w:pPr/>
        </w:pPrChange>
      </w:pPr>
      <w:del w:id="214" w:author="Serhiy Malokhatko" w:date="2016-08-17T14:33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15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216" w:author="admin" w:date="2016-08-17T15:33:00Z">
            <w:rPr>
              <w:sz w:val="28"/>
              <w:szCs w:val="28"/>
              <w:lang w:val="en-US"/>
            </w:rPr>
          </w:rPrChange>
        </w:rPr>
        <w:pPrChange w:id="217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218" w:author="admin" w:date="2016-08-17T15:33:00Z">
            <w:rPr>
              <w:sz w:val="28"/>
              <w:szCs w:val="28"/>
              <w:lang w:val="en-US"/>
            </w:rPr>
          </w:rPrChange>
        </w:rPr>
        <w:t>An example of a</w:t>
      </w:r>
      <w:ins w:id="219" w:author="admin" w:date="2016-08-17T15:3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2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n </w:t>
        </w:r>
      </w:ins>
      <w:del w:id="221" w:author="Serhiy Malokhatko" w:date="2016-08-17T14:3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2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223" w:author="Serhiy Malokhatko" w:date="2016-08-17T14:3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24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 File</w:t>
        </w:r>
      </w:ins>
      <w:ins w:id="225" w:author="admin" w:date="2016-08-17T15:3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2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27" w:author="Serhiy Malokhatko" w:date="2016-08-17T14:3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2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data file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229" w:author="admin" w:date="2016-08-17T15:33:00Z">
            <w:rPr>
              <w:sz w:val="28"/>
              <w:szCs w:val="28"/>
              <w:lang w:val="en-US"/>
            </w:rPr>
          </w:rPrChange>
        </w:rPr>
        <w:t>is shown below.</w:t>
      </w:r>
    </w:p>
    <w:p w:rsidR="00000000" w:rsidRPr="0022309A" w:rsidRDefault="00072A70">
      <w:pPr>
        <w:spacing w:after="0"/>
        <w:ind w:firstLine="567"/>
        <w:rPr>
          <w:ins w:id="230" w:author="admin" w:date="2016-08-17T15:42:00Z"/>
          <w:rFonts w:ascii="Courier New" w:hAnsi="Courier New" w:cs="Courier New"/>
          <w:sz w:val="16"/>
          <w:szCs w:val="16"/>
          <w:lang w:val="en-US"/>
          <w:rPrChange w:id="231" w:author="admin" w:date="2016-08-22T13:01:00Z">
            <w:rPr>
              <w:ins w:id="232" w:author="admin" w:date="2016-08-17T15:42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233" w:author="admin" w:date="2016-08-17T15:49:00Z">
          <w:pPr>
            <w:spacing w:after="0" w:line="240" w:lineRule="auto"/>
          </w:pPr>
        </w:pPrChange>
      </w:pPr>
    </w:p>
    <w:p w:rsidR="00000000" w:rsidRDefault="003767EA">
      <w:pPr>
        <w:pStyle w:val="Example"/>
        <w:pPrChange w:id="234" w:author="admin" w:date="2016-08-17T15:50:00Z">
          <w:pPr>
            <w:spacing w:after="0" w:line="240" w:lineRule="auto"/>
          </w:pPr>
        </w:pPrChange>
      </w:pPr>
      <w:r>
        <w:t>{</w:t>
      </w:r>
    </w:p>
    <w:p w:rsidR="00FE1A78" w:rsidRDefault="00FE1A78" w:rsidP="00FE1A78">
      <w:pPr>
        <w:pStyle w:val="Example"/>
        <w:rPr>
          <w:ins w:id="235" w:author="admin" w:date="2016-08-22T13:01:00Z"/>
        </w:rPr>
      </w:pPr>
      <w:ins w:id="236" w:author="admin" w:date="2016-08-22T13:01:00Z">
        <w:r>
          <w:t xml:space="preserve">    "buildConfig": "debug",</w:t>
        </w:r>
      </w:ins>
    </w:p>
    <w:p w:rsidR="00FE1A78" w:rsidRDefault="00FE1A78" w:rsidP="00FE1A78">
      <w:pPr>
        <w:pStyle w:val="Example"/>
        <w:rPr>
          <w:ins w:id="237" w:author="admin" w:date="2016-08-22T13:01:00Z"/>
        </w:rPr>
        <w:pPrChange w:id="238" w:author="admin" w:date="2016-08-17T15:50:00Z">
          <w:pPr>
            <w:spacing w:after="0" w:line="240" w:lineRule="auto"/>
          </w:pPr>
        </w:pPrChange>
      </w:pPr>
      <w:ins w:id="239" w:author="admin" w:date="2016-08-22T13:01:00Z">
        <w:r>
          <w:t xml:space="preserve">    "buildNumber": 40,</w:t>
        </w:r>
      </w:ins>
    </w:p>
    <w:p w:rsidR="00000000" w:rsidRDefault="003767EA" w:rsidP="00FE1A78">
      <w:pPr>
        <w:pStyle w:val="Example"/>
        <w:pPrChange w:id="240" w:author="admin" w:date="2016-08-17T15:50:00Z">
          <w:pPr>
            <w:spacing w:after="0" w:line="240" w:lineRule="auto"/>
          </w:pPr>
        </w:pPrChange>
      </w:pPr>
      <w:r>
        <w:t xml:space="preserve">    "caption": "LM-1",</w:t>
      </w:r>
    </w:p>
    <w:p w:rsidR="00000000" w:rsidRDefault="003767EA">
      <w:pPr>
        <w:pStyle w:val="Example"/>
        <w:pPrChange w:id="241" w:author="admin" w:date="2016-08-17T15:50:00Z">
          <w:pPr>
            <w:spacing w:after="0" w:line="240" w:lineRule="auto"/>
          </w:pPr>
        </w:pPrChange>
      </w:pPr>
      <w:r>
        <w:t xml:space="preserve">    "changesetI</w:t>
      </w:r>
      <w:bookmarkStart w:id="242" w:name="_GoBack"/>
      <w:bookmarkEnd w:id="242"/>
      <w:r>
        <w:t>d": 730,</w:t>
      </w:r>
    </w:p>
    <w:p w:rsidR="00000000" w:rsidRDefault="003767EA">
      <w:pPr>
        <w:pStyle w:val="Example"/>
        <w:pPrChange w:id="243" w:author="admin" w:date="2016-08-17T15:50:00Z">
          <w:pPr>
            <w:spacing w:after="0" w:line="240" w:lineRule="auto"/>
          </w:pPr>
        </w:pPrChange>
      </w:pPr>
      <w:r>
        <w:t xml:space="preserve">    "fileVersion": </w:t>
      </w:r>
      <w:ins w:id="244" w:author="admin" w:date="2016-08-22T13:01:00Z">
        <w:r w:rsidR="00FE1A78">
          <w:t>3</w:t>
        </w:r>
      </w:ins>
      <w:del w:id="245" w:author="admin" w:date="2016-08-22T13:01:00Z">
        <w:r w:rsidDel="00FE1A78">
          <w:delText>2</w:delText>
        </w:r>
      </w:del>
      <w:r>
        <w:t>,</w:t>
      </w:r>
    </w:p>
    <w:p w:rsidR="00000000" w:rsidRDefault="003767EA">
      <w:pPr>
        <w:pStyle w:val="Example"/>
        <w:pPrChange w:id="246" w:author="admin" w:date="2016-08-17T15:50:00Z">
          <w:pPr>
            <w:spacing w:after="0" w:line="240" w:lineRule="auto"/>
          </w:pPr>
        </w:pPrChange>
      </w:pPr>
      <w:r>
        <w:t xml:space="preserve">    "frameSize": 1016,</w:t>
      </w:r>
    </w:p>
    <w:p w:rsidR="00000000" w:rsidDel="0085121A" w:rsidRDefault="003767EA">
      <w:pPr>
        <w:pStyle w:val="Example"/>
        <w:rPr>
          <w:del w:id="247" w:author="admin" w:date="2016-08-22T13:01:00Z"/>
        </w:rPr>
        <w:pPrChange w:id="248" w:author="admin" w:date="2016-08-17T15:50:00Z">
          <w:pPr>
            <w:spacing w:after="0" w:line="240" w:lineRule="auto"/>
          </w:pPr>
        </w:pPrChange>
      </w:pPr>
      <w:del w:id="249" w:author="admin" w:date="2016-08-22T13:01:00Z">
        <w:r w:rsidDel="0085121A">
          <w:delText xml:space="preserve">    "frameStringWidth": 16,</w:delText>
        </w:r>
      </w:del>
    </w:p>
    <w:p w:rsidR="00000000" w:rsidRDefault="003767EA">
      <w:pPr>
        <w:pStyle w:val="Example"/>
        <w:pPrChange w:id="250" w:author="admin" w:date="2016-08-17T15:50:00Z">
          <w:pPr>
            <w:spacing w:after="0" w:line="240" w:lineRule="auto"/>
          </w:pPr>
        </w:pPrChange>
      </w:pPr>
      <w:r>
        <w:t xml:space="preserve">    "framesCount": 256,</w:t>
      </w:r>
    </w:p>
    <w:p w:rsidR="00000000" w:rsidRDefault="003767EA">
      <w:pPr>
        <w:pStyle w:val="Example"/>
        <w:pPrChange w:id="251" w:author="admin" w:date="2016-08-17T15:50:00Z">
          <w:pPr>
            <w:spacing w:after="0" w:line="240" w:lineRule="auto"/>
          </w:pPr>
        </w:pPrChange>
      </w:pPr>
      <w:r>
        <w:t xml:space="preserve">    "projectName": "tun",</w:t>
      </w:r>
    </w:p>
    <w:p w:rsidR="00000000" w:rsidRDefault="003767EA">
      <w:pPr>
        <w:pStyle w:val="Example"/>
        <w:pPrChange w:id="252" w:author="admin" w:date="2016-08-17T15:50:00Z">
          <w:pPr>
            <w:spacing w:after="0" w:line="240" w:lineRule="auto"/>
          </w:pPr>
        </w:pPrChange>
      </w:pPr>
      <w:r>
        <w:t xml:space="preserve">    "subsysId": "SUBSYSID00",</w:t>
      </w:r>
    </w:p>
    <w:p w:rsidR="00000000" w:rsidRDefault="003767EA">
      <w:pPr>
        <w:pStyle w:val="Example"/>
        <w:pPrChange w:id="253" w:author="admin" w:date="2016-08-17T15:50:00Z">
          <w:pPr>
            <w:spacing w:after="0" w:line="240" w:lineRule="auto"/>
          </w:pPr>
        </w:pPrChange>
      </w:pPr>
      <w:r>
        <w:t xml:space="preserve">    "uartId": 260,</w:t>
      </w:r>
    </w:p>
    <w:p w:rsidR="00000000" w:rsidRDefault="003767EA">
      <w:pPr>
        <w:pStyle w:val="Example"/>
        <w:pPrChange w:id="254" w:author="admin" w:date="2016-08-17T15:50:00Z">
          <w:pPr>
            <w:spacing w:after="0" w:line="240" w:lineRule="auto"/>
          </w:pPr>
        </w:pPrChange>
      </w:pPr>
      <w:r>
        <w:t xml:space="preserve">    "userName": "Administrator",</w:t>
      </w:r>
    </w:p>
    <w:p w:rsidR="00000000" w:rsidRDefault="003767EA">
      <w:pPr>
        <w:pStyle w:val="Example"/>
        <w:pPrChange w:id="255" w:author="admin" w:date="2016-08-17T15:50:00Z">
          <w:pPr>
            <w:spacing w:after="0" w:line="240" w:lineRule="auto"/>
          </w:pPr>
        </w:pPrChange>
      </w:pPr>
      <w:r>
        <w:t xml:space="preserve">    "z_description_channel_01": {</w:t>
      </w:r>
    </w:p>
    <w:p w:rsidR="00000000" w:rsidRDefault="003767EA">
      <w:pPr>
        <w:pStyle w:val="Example"/>
        <w:pPrChange w:id="256" w:author="admin" w:date="2016-08-17T15:50:00Z">
          <w:pPr>
            <w:spacing w:after="0" w:line="240" w:lineRule="auto"/>
          </w:pPr>
        </w:pPrChange>
      </w:pPr>
      <w:r>
        <w:t xml:space="preserve">        "desc00000000": {</w:t>
      </w:r>
    </w:p>
    <w:p w:rsidR="00000000" w:rsidRDefault="003767EA">
      <w:pPr>
        <w:pStyle w:val="Example"/>
        <w:pPrChange w:id="257" w:author="admin" w:date="2016-08-17T15:50:00Z">
          <w:pPr>
            <w:spacing w:after="0" w:line="240" w:lineRule="auto"/>
          </w:pPr>
        </w:pPrChange>
      </w:pPr>
      <w:r>
        <w:t xml:space="preserve">            "AppSignalID": "#SYSTEMID_RACK01_CH00_MD00",</w:t>
      </w:r>
    </w:p>
    <w:p w:rsidR="00000000" w:rsidRDefault="003767EA">
      <w:pPr>
        <w:pStyle w:val="Example"/>
        <w:pPrChange w:id="258" w:author="admin" w:date="2016-08-17T15:50:00Z">
          <w:pPr>
            <w:spacing w:after="0" w:line="240" w:lineRule="auto"/>
          </w:pPr>
        </w:pPrChange>
      </w:pPr>
      <w:r>
        <w:t xml:space="preserve">            "BitNo": "15",</w:t>
      </w:r>
    </w:p>
    <w:p w:rsidR="00000000" w:rsidRDefault="003767EA">
      <w:pPr>
        <w:pStyle w:val="Example"/>
        <w:pPrChange w:id="259" w:author="admin" w:date="2016-08-17T15:50:00Z">
          <w:pPr>
            <w:spacing w:after="0" w:line="240" w:lineRule="auto"/>
          </w:pPr>
        </w:pPrChange>
      </w:pPr>
      <w:r>
        <w:lastRenderedPageBreak/>
        <w:t xml:space="preserve">            "Caption": "Ch1",</w:t>
      </w:r>
    </w:p>
    <w:p w:rsidR="00000000" w:rsidRDefault="003767EA">
      <w:pPr>
        <w:pStyle w:val="Example"/>
        <w:pPrChange w:id="260" w:author="admin" w:date="2016-08-17T15:50:00Z">
          <w:pPr>
            <w:spacing w:after="0" w:line="240" w:lineRule="auto"/>
          </w:pPr>
        </w:pPrChange>
      </w:pPr>
      <w:r>
        <w:t xml:space="preserve">            "CustomSignalID": "SYSTEMID_RACK01_CH00_MD00",</w:t>
      </w:r>
    </w:p>
    <w:p w:rsidR="00000000" w:rsidRDefault="003767EA">
      <w:pPr>
        <w:pStyle w:val="Example"/>
        <w:pPrChange w:id="261" w:author="admin" w:date="2016-08-17T15:50:00Z">
          <w:pPr>
            <w:spacing w:after="0" w:line="240" w:lineRule="auto"/>
          </w:pPr>
        </w:pPrChange>
      </w:pPr>
      <w:r>
        <w:t xml:space="preserve">            "Default": "0",</w:t>
      </w:r>
    </w:p>
    <w:p w:rsidR="00000000" w:rsidRDefault="003767EA">
      <w:pPr>
        <w:pStyle w:val="Example"/>
        <w:pPrChange w:id="262" w:author="admin" w:date="2016-08-17T15:50:00Z">
          <w:pPr>
            <w:spacing w:after="0" w:line="240" w:lineRule="auto"/>
          </w:pPr>
        </w:pPrChange>
      </w:pPr>
      <w:r>
        <w:t xml:space="preserve">            "Max": "1",</w:t>
      </w:r>
    </w:p>
    <w:p w:rsidR="00000000" w:rsidRDefault="003767EA">
      <w:pPr>
        <w:pStyle w:val="Example"/>
        <w:pPrChange w:id="263" w:author="admin" w:date="2016-08-17T15:50:00Z">
          <w:pPr>
            <w:spacing w:after="0" w:line="240" w:lineRule="auto"/>
          </w:pPr>
        </w:pPrChange>
      </w:pPr>
      <w:r>
        <w:t xml:space="preserve">            "Min": "0",</w:t>
      </w:r>
    </w:p>
    <w:p w:rsidR="00000000" w:rsidRDefault="003767EA">
      <w:pPr>
        <w:pStyle w:val="Example"/>
        <w:pPrChange w:id="264" w:author="admin" w:date="2016-08-17T15:50:00Z">
          <w:pPr>
            <w:spacing w:after="0" w:line="240" w:lineRule="auto"/>
          </w:pPr>
        </w:pPrChange>
      </w:pPr>
      <w:r>
        <w:t xml:space="preserve">            "Offset": "0",</w:t>
      </w:r>
    </w:p>
    <w:p w:rsidR="00000000" w:rsidRDefault="003767EA">
      <w:pPr>
        <w:pStyle w:val="Example"/>
        <w:pPrChange w:id="265" w:author="admin" w:date="2016-08-17T15:50:00Z">
          <w:pPr>
            <w:spacing w:after="0" w:line="240" w:lineRule="auto"/>
          </w:pPr>
        </w:pPrChange>
      </w:pPr>
      <w:r>
        <w:t xml:space="preserve">            "Type": "Discrete"</w:t>
      </w:r>
    </w:p>
    <w:p w:rsidR="00000000" w:rsidRDefault="003767EA">
      <w:pPr>
        <w:pStyle w:val="Example"/>
        <w:pPrChange w:id="266" w:author="admin" w:date="2016-08-17T15:50:00Z">
          <w:pPr>
            <w:spacing w:after="0" w:line="240" w:lineRule="auto"/>
          </w:pPr>
        </w:pPrChange>
      </w:pPr>
      <w:r>
        <w:t xml:space="preserve">        }</w:t>
      </w:r>
    </w:p>
    <w:p w:rsidR="00000000" w:rsidRDefault="003767EA">
      <w:pPr>
        <w:pStyle w:val="Example"/>
        <w:pPrChange w:id="267" w:author="admin" w:date="2016-08-17T15:50:00Z">
          <w:pPr>
            <w:spacing w:after="0" w:line="240" w:lineRule="auto"/>
          </w:pPr>
        </w:pPrChange>
      </w:pPr>
      <w:r>
        <w:t xml:space="preserve">    },</w:t>
      </w:r>
    </w:p>
    <w:p w:rsidR="00000000" w:rsidRDefault="003767EA">
      <w:pPr>
        <w:pStyle w:val="Example"/>
        <w:pPrChange w:id="268" w:author="admin" w:date="2016-08-17T15:50:00Z">
          <w:pPr>
            <w:spacing w:after="0" w:line="240" w:lineRule="auto"/>
          </w:pPr>
        </w:pPrChange>
      </w:pPr>
      <w:r>
        <w:t xml:space="preserve">    "z_description_channel_02": {</w:t>
      </w:r>
    </w:p>
    <w:p w:rsidR="00000000" w:rsidRDefault="003767EA">
      <w:pPr>
        <w:pStyle w:val="Example"/>
        <w:pPrChange w:id="269" w:author="admin" w:date="2016-08-17T15:50:00Z">
          <w:pPr>
            <w:spacing w:after="0" w:line="240" w:lineRule="auto"/>
          </w:pPr>
        </w:pPrChange>
      </w:pPr>
      <w:r>
        <w:t xml:space="preserve">        "desc00000000": {</w:t>
      </w:r>
    </w:p>
    <w:p w:rsidR="00000000" w:rsidRDefault="003767EA">
      <w:pPr>
        <w:pStyle w:val="Example"/>
        <w:pPrChange w:id="270" w:author="admin" w:date="2016-08-17T15:50:00Z">
          <w:pPr>
            <w:spacing w:after="0" w:line="240" w:lineRule="auto"/>
          </w:pPr>
        </w:pPrChange>
      </w:pPr>
      <w:r>
        <w:t xml:space="preserve">            "AppSignalID": "#SYSTEMID_RACK02_CH00_MD00",</w:t>
      </w:r>
    </w:p>
    <w:p w:rsidR="00000000" w:rsidRDefault="003767EA">
      <w:pPr>
        <w:pStyle w:val="Example"/>
        <w:pPrChange w:id="271" w:author="admin" w:date="2016-08-17T15:50:00Z">
          <w:pPr>
            <w:spacing w:after="0" w:line="240" w:lineRule="auto"/>
          </w:pPr>
        </w:pPrChange>
      </w:pPr>
      <w:r>
        <w:t xml:space="preserve">            "BitNo": "0",</w:t>
      </w:r>
    </w:p>
    <w:p w:rsidR="00000000" w:rsidRDefault="003767EA">
      <w:pPr>
        <w:pStyle w:val="Example"/>
        <w:pPrChange w:id="272" w:author="admin" w:date="2016-08-17T15:50:00Z">
          <w:pPr>
            <w:spacing w:after="0" w:line="240" w:lineRule="auto"/>
          </w:pPr>
        </w:pPrChange>
      </w:pPr>
      <w:r>
        <w:t xml:space="preserve">            "Caption": "Ch2",</w:t>
      </w:r>
    </w:p>
    <w:p w:rsidR="00000000" w:rsidRDefault="003767EA">
      <w:pPr>
        <w:pStyle w:val="Example"/>
        <w:pPrChange w:id="273" w:author="admin" w:date="2016-08-17T15:50:00Z">
          <w:pPr>
            <w:spacing w:after="0" w:line="240" w:lineRule="auto"/>
          </w:pPr>
        </w:pPrChange>
      </w:pPr>
      <w:r>
        <w:t xml:space="preserve">            "CustomSignalID": "SYSTEMID_RACK02_CH00_MD00",</w:t>
      </w:r>
    </w:p>
    <w:p w:rsidR="00000000" w:rsidRDefault="003767EA">
      <w:pPr>
        <w:pStyle w:val="Example"/>
        <w:pPrChange w:id="274" w:author="admin" w:date="2016-08-17T15:50:00Z">
          <w:pPr>
            <w:spacing w:after="0" w:line="240" w:lineRule="auto"/>
          </w:pPr>
        </w:pPrChange>
      </w:pPr>
      <w:r>
        <w:t xml:space="preserve">            "Default": "50",</w:t>
      </w:r>
    </w:p>
    <w:p w:rsidR="00000000" w:rsidRDefault="003767EA">
      <w:pPr>
        <w:pStyle w:val="Example"/>
        <w:pPrChange w:id="275" w:author="admin" w:date="2016-08-17T15:50:00Z">
          <w:pPr>
            <w:spacing w:after="0" w:line="240" w:lineRule="auto"/>
          </w:pPr>
        </w:pPrChange>
      </w:pPr>
      <w:r>
        <w:t xml:space="preserve">            "Max": "100",</w:t>
      </w:r>
    </w:p>
    <w:p w:rsidR="00000000" w:rsidRDefault="003767EA">
      <w:pPr>
        <w:pStyle w:val="Example"/>
        <w:pPrChange w:id="276" w:author="admin" w:date="2016-08-17T15:50:00Z">
          <w:pPr>
            <w:spacing w:after="0" w:line="240" w:lineRule="auto"/>
          </w:pPr>
        </w:pPrChange>
      </w:pPr>
      <w:r>
        <w:t xml:space="preserve">            "Min": "0",</w:t>
      </w:r>
    </w:p>
    <w:p w:rsidR="00000000" w:rsidRDefault="003767EA">
      <w:pPr>
        <w:pStyle w:val="Example"/>
        <w:pPrChange w:id="277" w:author="admin" w:date="2016-08-17T15:50:00Z">
          <w:pPr>
            <w:spacing w:after="0" w:line="240" w:lineRule="auto"/>
          </w:pPr>
        </w:pPrChange>
      </w:pPr>
      <w:r>
        <w:t xml:space="preserve">            "Offset": "0",</w:t>
      </w:r>
    </w:p>
    <w:p w:rsidR="00000000" w:rsidRDefault="003767EA">
      <w:pPr>
        <w:pStyle w:val="Example"/>
        <w:pPrChange w:id="278" w:author="admin" w:date="2016-08-17T15:50:00Z">
          <w:pPr>
            <w:spacing w:after="0" w:line="240" w:lineRule="auto"/>
          </w:pPr>
        </w:pPrChange>
      </w:pPr>
      <w:r>
        <w:t xml:space="preserve">            "Type": "AnalogFloat"</w:t>
      </w:r>
    </w:p>
    <w:p w:rsidR="00000000" w:rsidRDefault="003767EA">
      <w:pPr>
        <w:pStyle w:val="Example"/>
        <w:pPrChange w:id="279" w:author="admin" w:date="2016-08-17T15:50:00Z">
          <w:pPr>
            <w:spacing w:after="0" w:line="240" w:lineRule="auto"/>
          </w:pPr>
        </w:pPrChange>
      </w:pPr>
      <w:r>
        <w:t xml:space="preserve">        }</w:t>
      </w:r>
    </w:p>
    <w:p w:rsidR="00000000" w:rsidRDefault="003767EA">
      <w:pPr>
        <w:pStyle w:val="Example"/>
        <w:pPrChange w:id="280" w:author="admin" w:date="2016-08-17T15:50:00Z">
          <w:pPr>
            <w:spacing w:after="0" w:line="240" w:lineRule="auto"/>
          </w:pPr>
        </w:pPrChange>
      </w:pPr>
      <w:r>
        <w:t xml:space="preserve">    },</w:t>
      </w:r>
    </w:p>
    <w:p w:rsidR="00000000" w:rsidRDefault="003767EA">
      <w:pPr>
        <w:pStyle w:val="Example"/>
        <w:pPrChange w:id="281" w:author="admin" w:date="2016-08-17T15:50:00Z">
          <w:pPr>
            <w:spacing w:after="0" w:line="240" w:lineRule="auto"/>
          </w:pPr>
        </w:pPrChange>
      </w:pPr>
      <w:r>
        <w:t xml:space="preserve">    "z_frame_0000": {</w:t>
      </w:r>
    </w:p>
    <w:p w:rsidR="00000000" w:rsidRDefault="003767EA">
      <w:pPr>
        <w:pStyle w:val="Example"/>
        <w:pPrChange w:id="282" w:author="admin" w:date="2016-08-17T15:50:00Z">
          <w:pPr>
            <w:spacing w:after="0" w:line="240" w:lineRule="auto"/>
          </w:pPr>
        </w:pPrChange>
      </w:pPr>
      <w:r>
        <w:t xml:space="preserve">        "data0000": "0000 0000 0000 0000 0000 0000 0000 0000 0000 0000 0000 0000 0000 0000 0000 0000",</w:t>
      </w:r>
    </w:p>
    <w:p w:rsidR="00000000" w:rsidRDefault="003767EA">
      <w:pPr>
        <w:pStyle w:val="Example"/>
        <w:pPrChange w:id="283" w:author="admin" w:date="2016-08-17T15:50:00Z">
          <w:pPr>
            <w:spacing w:after="0" w:line="240" w:lineRule="auto"/>
          </w:pPr>
        </w:pPrChange>
      </w:pPr>
      <w:r>
        <w:t xml:space="preserve">        "data0010": "0000 0000 0000 0000 0000 0000 0000 0000 0000 0000 0000 0000 0000 0000 0000 0000",</w:t>
      </w:r>
    </w:p>
    <w:p w:rsidR="00000000" w:rsidRDefault="003767EA">
      <w:pPr>
        <w:pStyle w:val="Example"/>
        <w:pPrChange w:id="284" w:author="admin" w:date="2016-08-17T15:50:00Z">
          <w:pPr>
            <w:spacing w:after="0" w:line="240" w:lineRule="auto"/>
          </w:pPr>
        </w:pPrChange>
      </w:pPr>
      <w:r>
        <w:t xml:space="preserve">        "data0020": "0000 0000 0000 0000 0000 0000 0000 0000 0000 0000 0000 0000 0000 0000 0000 0000"</w:t>
      </w:r>
    </w:p>
    <w:p w:rsidR="00000000" w:rsidRDefault="00072A70">
      <w:pPr>
        <w:spacing w:after="0"/>
        <w:ind w:firstLine="567"/>
        <w:rPr>
          <w:rFonts w:ascii="Times New Roman" w:hAnsi="Times New Roman" w:cs="Times New Roman"/>
          <w:sz w:val="16"/>
          <w:szCs w:val="16"/>
          <w:lang w:val="en-US"/>
          <w:rPrChange w:id="285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286" w:author="admin" w:date="2016-08-17T15:49:00Z">
          <w:pPr>
            <w:spacing w:after="0" w:line="240" w:lineRule="auto"/>
          </w:pPr>
        </w:pPrChange>
      </w:pPr>
    </w:p>
    <w:p w:rsidR="00000000" w:rsidRDefault="003767EA">
      <w:pPr>
        <w:spacing w:after="0"/>
        <w:ind w:firstLine="567"/>
        <w:jc w:val="both"/>
        <w:rPr>
          <w:del w:id="287" w:author="Serhiy Malokhatko" w:date="2016-08-17T14:35:00Z"/>
          <w:rFonts w:ascii="Times New Roman" w:hAnsi="Times New Roman" w:cs="Times New Roman"/>
          <w:sz w:val="28"/>
          <w:szCs w:val="28"/>
          <w:lang w:val="en-US"/>
          <w:rPrChange w:id="288" w:author="admin" w:date="2016-08-17T15:33:00Z">
            <w:rPr>
              <w:del w:id="289" w:author="Serhiy Malokhatko" w:date="2016-08-17T14:35:00Z"/>
              <w:sz w:val="28"/>
              <w:szCs w:val="28"/>
              <w:lang w:val="en-US"/>
            </w:rPr>
          </w:rPrChange>
        </w:rPr>
        <w:pPrChange w:id="290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291" w:author="admin" w:date="2016-08-17T15:33:00Z">
            <w:rPr>
              <w:sz w:val="28"/>
              <w:szCs w:val="28"/>
              <w:lang w:val="en-US"/>
            </w:rPr>
          </w:rPrChange>
        </w:rPr>
        <w:t>According to JSON format, parent and child elements are enclosed by “{” and “}” symbols.  All elements’ names and values are enclosed in brackets and separated by “:” symbol.</w:t>
      </w:r>
      <w:ins w:id="292" w:author="admin" w:date="2016-08-17T15:3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9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94" w:author="admin" w:date="2016-08-17T15:33:00Z">
            <w:rPr>
              <w:sz w:val="28"/>
              <w:szCs w:val="28"/>
              <w:lang w:val="en-US"/>
            </w:rPr>
          </w:rPrChange>
        </w:rPr>
        <w:pPrChange w:id="295" w:author="admin" w:date="2016-08-17T15:49:00Z">
          <w:pPr>
            <w:jc w:val="both"/>
          </w:pPr>
        </w:pPrChange>
      </w:pPr>
      <w:del w:id="296" w:author="Serhiy Malokhatko" w:date="2016-08-17T14:3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97" w:author="admin" w:date="2016-08-17T15:33:00Z">
              <w:rPr>
                <w:sz w:val="28"/>
                <w:szCs w:val="28"/>
                <w:lang w:val="en-US"/>
              </w:rPr>
            </w:rPrChange>
          </w:rPr>
          <w:delText>All elements are stored in alphabetic order.</w:delText>
        </w:r>
      </w:del>
      <w:ins w:id="298" w:author="Serhiy Malokhatko" w:date="2016-08-17T14:3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299" w:author="admin" w:date="2016-08-17T15:33:00Z">
              <w:rPr>
                <w:sz w:val="28"/>
                <w:szCs w:val="28"/>
                <w:lang w:val="en-US"/>
              </w:rPr>
            </w:rPrChange>
          </w:rPr>
          <w:t>More details about the JSON data format can be found at json.org and in RFC-4627.</w:t>
        </w:r>
      </w:ins>
    </w:p>
    <w:p w:rsidR="00000000" w:rsidRDefault="003767EA">
      <w:pPr>
        <w:pStyle w:val="1"/>
        <w:ind w:firstLine="567"/>
        <w:pPrChange w:id="300" w:author="admin" w:date="2016-08-17T15:49:00Z">
          <w:pPr>
            <w:pStyle w:val="1"/>
          </w:pPr>
        </w:pPrChange>
      </w:pPr>
      <w:bookmarkStart w:id="301" w:name="_Toc459212526"/>
      <w:r w:rsidRPr="003767EA">
        <w:rPr>
          <w:rPrChange w:id="302" w:author="admin" w:date="2016-08-17T15:33:00Z">
            <w:rPr>
              <w:sz w:val="16"/>
              <w:szCs w:val="16"/>
            </w:rPr>
          </w:rPrChange>
        </w:rPr>
        <w:t>Base elements description</w:t>
      </w:r>
      <w:bookmarkEnd w:id="301"/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03" w:author="admin" w:date="2016-08-17T15:33:00Z">
            <w:rPr>
              <w:sz w:val="28"/>
              <w:szCs w:val="28"/>
              <w:lang w:val="en-US"/>
            </w:rPr>
          </w:rPrChange>
        </w:rPr>
        <w:pPrChange w:id="304" w:author="admin" w:date="2016-08-17T15:49:00Z">
          <w:pPr>
            <w:jc w:val="both"/>
          </w:pPr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05" w:author="admin" w:date="2016-08-17T15:33:00Z">
            <w:rPr>
              <w:sz w:val="28"/>
              <w:szCs w:val="28"/>
              <w:lang w:val="en-US"/>
            </w:rPr>
          </w:rPrChange>
        </w:rPr>
        <w:pPrChange w:id="306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07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308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0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310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1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12" w:author="admin" w:date="2016-08-17T15:33:00Z">
            <w:rPr>
              <w:sz w:val="28"/>
              <w:szCs w:val="28"/>
              <w:lang w:val="en-US"/>
            </w:rPr>
          </w:rPrChange>
        </w:rPr>
        <w:t>files have following base elements: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13" w:author="admin" w:date="2016-08-17T15:33:00Z">
            <w:rPr>
              <w:sz w:val="28"/>
              <w:szCs w:val="28"/>
              <w:lang w:val="en-US"/>
            </w:rPr>
          </w:rPrChange>
        </w:rPr>
        <w:pPrChange w:id="314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15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ins w:id="316" w:author="admin" w:date="2016-08-22T13:02:00Z">
        <w:r w:rsidR="00791D8E" w:rsidRPr="00791D8E">
          <w:rPr>
            <w:rFonts w:ascii="Times New Roman" w:hAnsi="Times New Roman" w:cs="Times New Roman"/>
            <w:sz w:val="28"/>
            <w:szCs w:val="28"/>
            <w:lang w:val="en-US"/>
          </w:rPr>
          <w:t>buildConfig</w:t>
        </w:r>
      </w:ins>
      <w:del w:id="317" w:author="admin" w:date="2016-08-22T13:02:00Z">
        <w:r w:rsidRPr="003767EA" w:rsidDel="00791D8E">
          <w:rPr>
            <w:rFonts w:ascii="Times New Roman" w:hAnsi="Times New Roman" w:cs="Times New Roman"/>
            <w:sz w:val="28"/>
            <w:szCs w:val="28"/>
            <w:lang w:val="en-US"/>
            <w:rPrChange w:id="318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319" w:author="admin" w:date="2016-08-17T15:33:00Z">
            <w:rPr>
              <w:sz w:val="28"/>
              <w:szCs w:val="28"/>
              <w:lang w:val="en-US"/>
            </w:rPr>
          </w:rPrChange>
        </w:rPr>
        <w:t xml:space="preserve">” - </w:t>
      </w:r>
      <w:del w:id="320" w:author="admin" w:date="2016-08-22T13:02:00Z">
        <w:r w:rsidRPr="003767EA" w:rsidDel="00791D8E">
          <w:rPr>
            <w:rFonts w:ascii="Times New Roman" w:hAnsi="Times New Roman" w:cs="Times New Roman"/>
            <w:sz w:val="28"/>
            <w:szCs w:val="28"/>
            <w:lang w:val="en-US"/>
            <w:rPrChange w:id="32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caption of the </w:delText>
        </w:r>
        <w:r w:rsidRPr="003767EA" w:rsidDel="00791D8E">
          <w:rPr>
            <w:rFonts w:ascii="Times New Roman" w:hAnsi="Times New Roman" w:cs="Times New Roman"/>
            <w:sz w:val="28"/>
            <w:szCs w:val="28"/>
            <w:lang w:val="en-US"/>
            <w:rPrChange w:id="322" w:author="admin" w:date="2016-08-17T15:33:00Z">
              <w:rPr>
                <w:sz w:val="28"/>
                <w:szCs w:val="28"/>
                <w:lang w:val="en-US"/>
              </w:rPr>
            </w:rPrChange>
          </w:rPr>
          <w:delText>logic module</w:delText>
        </w:r>
      </w:del>
      <w:ins w:id="323" w:author="Serhiy Malokhatko" w:date="2016-08-17T14:36:00Z">
        <w:del w:id="324" w:author="admin" w:date="2016-08-22T13:02:00Z">
          <w:r w:rsidRPr="003767EA" w:rsidDel="00791D8E">
            <w:rPr>
              <w:rFonts w:ascii="Times New Roman" w:hAnsi="Times New Roman" w:cs="Times New Roman"/>
              <w:sz w:val="28"/>
              <w:szCs w:val="28"/>
              <w:lang w:val="en-US"/>
              <w:rPrChange w:id="325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LM</w:delText>
          </w:r>
        </w:del>
      </w:ins>
      <w:ins w:id="326" w:author="admin" w:date="2016-08-22T13:02:00Z"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build configuration (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“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debug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”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 xml:space="preserve"> or 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“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release</w:t>
        </w:r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”</w:t>
        </w:r>
        <w:r w:rsidR="0003302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27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791D8E" w:rsidRDefault="00791D8E" w:rsidP="00791D8E">
      <w:pPr>
        <w:spacing w:after="0"/>
        <w:ind w:firstLine="567"/>
        <w:jc w:val="both"/>
        <w:rPr>
          <w:ins w:id="328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329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buildNumber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number of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791D8E" w:rsidRDefault="00791D8E" w:rsidP="00791D8E">
      <w:pPr>
        <w:spacing w:after="0"/>
        <w:ind w:firstLine="567"/>
        <w:jc w:val="both"/>
        <w:rPr>
          <w:ins w:id="330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331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“caption” - caption of the LM;</w:t>
        </w:r>
      </w:ins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32" w:author="admin" w:date="2016-08-17T15:33:00Z">
            <w:rPr>
              <w:sz w:val="28"/>
              <w:szCs w:val="28"/>
              <w:lang w:val="en-US"/>
            </w:rPr>
          </w:rPrChange>
        </w:rPr>
        <w:pPrChange w:id="333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34" w:author="admin" w:date="2016-08-17T15:33:00Z">
            <w:rPr>
              <w:sz w:val="28"/>
              <w:szCs w:val="28"/>
              <w:lang w:val="en-US"/>
            </w:rPr>
          </w:rPrChange>
        </w:rPr>
        <w:t>– “changesetID”– identifier of the changeset that was built;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35" w:author="admin" w:date="2016-08-17T15:33:00Z">
            <w:rPr>
              <w:sz w:val="28"/>
              <w:szCs w:val="28"/>
              <w:lang w:val="en-US"/>
            </w:rPr>
          </w:rPrChange>
        </w:rPr>
        <w:pPrChange w:id="336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37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“fileVersion”– version of the </w:t>
      </w:r>
      <w:del w:id="338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3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340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41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</w:t>
        </w:r>
      </w:ins>
      <w:ins w:id="342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del w:id="343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4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file </w:delText>
        </w:r>
      </w:del>
      <w:ins w:id="345" w:author="Serhiy Malokhatko" w:date="2016-08-17T14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4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File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47" w:author="admin" w:date="2016-08-17T15:33:00Z">
            <w:rPr>
              <w:sz w:val="28"/>
              <w:szCs w:val="28"/>
              <w:lang w:val="en-US"/>
            </w:rPr>
          </w:rPrChange>
        </w:rPr>
        <w:t>structure;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48" w:author="admin" w:date="2016-08-17T15:33:00Z">
            <w:rPr>
              <w:sz w:val="28"/>
              <w:szCs w:val="28"/>
              <w:lang w:val="en-US"/>
            </w:rPr>
          </w:rPrChange>
        </w:rPr>
        <w:pPrChange w:id="349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50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“frameSize”–size of </w:t>
      </w:r>
      <w:del w:id="351" w:author="Serhiy Malokhatko" w:date="2016-08-17T14:3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5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353" w:author="admin" w:date="2016-08-17T15:33:00Z">
            <w:rPr>
              <w:sz w:val="28"/>
              <w:szCs w:val="28"/>
              <w:lang w:val="en-US"/>
            </w:rPr>
          </w:rPrChange>
        </w:rPr>
        <w:t>data frame in bytes;</w:t>
      </w:r>
    </w:p>
    <w:p w:rsidR="00000000" w:rsidDel="00791D8E" w:rsidRDefault="003767EA">
      <w:pPr>
        <w:spacing w:after="0"/>
        <w:ind w:firstLine="567"/>
        <w:jc w:val="both"/>
        <w:rPr>
          <w:del w:id="354" w:author="admin" w:date="2016-08-22T13:02:00Z"/>
          <w:rFonts w:ascii="Times New Roman" w:hAnsi="Times New Roman" w:cs="Times New Roman"/>
          <w:sz w:val="28"/>
          <w:szCs w:val="28"/>
          <w:lang w:val="en-US"/>
          <w:rPrChange w:id="355" w:author="admin" w:date="2016-08-17T15:33:00Z">
            <w:rPr>
              <w:del w:id="356" w:author="admin" w:date="2016-08-22T13:02:00Z"/>
              <w:sz w:val="28"/>
              <w:szCs w:val="28"/>
              <w:lang w:val="en-US"/>
            </w:rPr>
          </w:rPrChange>
        </w:rPr>
        <w:pPrChange w:id="357" w:author="admin" w:date="2016-08-17T15:49:00Z">
          <w:pPr>
            <w:jc w:val="both"/>
          </w:pPr>
        </w:pPrChange>
      </w:pPr>
      <w:del w:id="358" w:author="admin" w:date="2016-08-22T13:02:00Z">
        <w:r w:rsidRPr="003767EA" w:rsidDel="00791D8E">
          <w:rPr>
            <w:rFonts w:ascii="Times New Roman" w:hAnsi="Times New Roman" w:cs="Times New Roman"/>
            <w:sz w:val="28"/>
            <w:szCs w:val="28"/>
            <w:lang w:val="en-US"/>
            <w:rPrChange w:id="359" w:author="admin" w:date="2016-08-17T15:33:00Z">
              <w:rPr>
                <w:sz w:val="28"/>
                <w:szCs w:val="28"/>
                <w:lang w:val="en-US"/>
              </w:rPr>
            </w:rPrChange>
          </w:rPr>
          <w:delText>– “frameStringWidth”–maximum number of words in each frame data string</w:delText>
        </w:r>
      </w:del>
      <w:ins w:id="360" w:author="Serhiy Malokhatko" w:date="2016-08-17T14:40:00Z">
        <w:del w:id="361" w:author="admin" w:date="2016-08-22T13:02:00Z">
          <w:r w:rsidRPr="003767EA" w:rsidDel="00791D8E">
            <w:rPr>
              <w:rFonts w:ascii="Times New Roman" w:hAnsi="Times New Roman" w:cs="Times New Roman"/>
              <w:sz w:val="28"/>
              <w:szCs w:val="28"/>
              <w:lang w:val="en-US"/>
              <w:rPrChange w:id="36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(deprecated)</w:delText>
          </w:r>
        </w:del>
      </w:ins>
      <w:del w:id="363" w:author="admin" w:date="2016-08-22T13:02:00Z">
        <w:r w:rsidRPr="003767EA" w:rsidDel="00791D8E">
          <w:rPr>
            <w:rFonts w:ascii="Times New Roman" w:hAnsi="Times New Roman" w:cs="Times New Roman"/>
            <w:sz w:val="28"/>
            <w:szCs w:val="28"/>
            <w:lang w:val="en-US"/>
            <w:rPrChange w:id="364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65" w:author="admin" w:date="2016-08-17T15:33:00Z">
            <w:rPr>
              <w:sz w:val="28"/>
              <w:szCs w:val="28"/>
              <w:lang w:val="en-US"/>
            </w:rPr>
          </w:rPrChange>
        </w:rPr>
        <w:pPrChange w:id="366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67" w:author="admin" w:date="2016-08-17T15:33:00Z">
            <w:rPr>
              <w:sz w:val="28"/>
              <w:szCs w:val="28"/>
              <w:lang w:val="en-US"/>
            </w:rPr>
          </w:rPrChange>
        </w:rPr>
        <w:t>– “framesCount”–number of data frames</w:t>
      </w:r>
      <w:ins w:id="368" w:author="Serhiy Malokhatko" w:date="2016-08-17T14:4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6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in the file</w:t>
        </w:r>
      </w:ins>
      <w:del w:id="370" w:author="Serhiy Malokhatko" w:date="2016-08-17T14:4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7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of the binary data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37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73" w:author="admin" w:date="2016-08-17T15:33:00Z">
            <w:rPr>
              <w:sz w:val="28"/>
              <w:szCs w:val="28"/>
              <w:lang w:val="en-US"/>
            </w:rPr>
          </w:rPrChange>
        </w:rPr>
        <w:pPrChange w:id="374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75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“projectName” </w:t>
      </w:r>
      <w:del w:id="376" w:author="admin" w:date="2016-08-17T15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7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- </w:delText>
        </w:r>
      </w:del>
      <w:ins w:id="37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7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80" w:author="admin" w:date="2016-08-17T15:33:00Z">
            <w:rPr>
              <w:sz w:val="28"/>
              <w:szCs w:val="28"/>
              <w:lang w:val="en-US"/>
            </w:rPr>
          </w:rPrChange>
        </w:rPr>
        <w:t>caption of the project;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81" w:author="admin" w:date="2016-08-17T15:33:00Z">
            <w:rPr>
              <w:sz w:val="28"/>
              <w:szCs w:val="28"/>
              <w:lang w:val="en-US"/>
            </w:rPr>
          </w:rPrChange>
        </w:rPr>
        <w:pPrChange w:id="382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83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“subsysId” </w:t>
      </w:r>
      <w:del w:id="384" w:author="admin" w:date="2016-08-17T15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85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386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87" w:author="admin" w:date="2016-08-17T15:33:00Z">
            <w:rPr>
              <w:sz w:val="28"/>
              <w:szCs w:val="28"/>
              <w:lang w:val="en-US"/>
            </w:rPr>
          </w:rPrChange>
        </w:rPr>
        <w:t>subsystem identifier;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388" w:author="admin" w:date="2016-08-17T15:33:00Z">
            <w:rPr>
              <w:sz w:val="28"/>
              <w:szCs w:val="28"/>
              <w:lang w:val="en-US"/>
            </w:rPr>
          </w:rPrChange>
        </w:rPr>
        <w:pPrChange w:id="389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390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“uartId” </w:t>
      </w:r>
      <w:del w:id="391" w:author="admin" w:date="2016-08-17T15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92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393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94" w:author="admin" w:date="2016-08-17T15:33:00Z">
            <w:rPr>
              <w:sz w:val="28"/>
              <w:szCs w:val="28"/>
              <w:lang w:val="en-US"/>
            </w:rPr>
          </w:rPrChange>
        </w:rPr>
        <w:t xml:space="preserve">UART type identifier. 257 (101h) is used for Application Logic, 258 (102h) – for </w:t>
      </w:r>
      <w:del w:id="395" w:author="admin" w:date="2016-08-17T15:5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9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397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39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399" w:author="admin" w:date="2016-08-17T15:33:00Z">
            <w:rPr>
              <w:sz w:val="28"/>
              <w:szCs w:val="28"/>
              <w:lang w:val="en-US"/>
            </w:rPr>
          </w:rPrChange>
        </w:rPr>
        <w:t>Configuration, 260 (104h) – for Tuning</w:t>
      </w:r>
      <w:del w:id="400" w:author="admin" w:date="2016-08-17T15:5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0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40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03" w:author="admin" w:date="2016-08-17T15:33:00Z">
            <w:rPr>
              <w:sz w:val="28"/>
              <w:szCs w:val="28"/>
              <w:lang w:val="en-US"/>
            </w:rPr>
          </w:rPrChange>
        </w:rPr>
        <w:pPrChange w:id="404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405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“userName” </w:t>
      </w:r>
      <w:del w:id="406" w:author="admin" w:date="2016-08-17T15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0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40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409" w:author="admin" w:date="2016-08-17T15:33:00Z">
            <w:rPr>
              <w:sz w:val="28"/>
              <w:szCs w:val="28"/>
              <w:lang w:val="en-US"/>
            </w:rPr>
          </w:rPrChange>
        </w:rPr>
        <w:t xml:space="preserve">name of the user </w:t>
      </w:r>
      <w:del w:id="410" w:author="Serhiy Malokhatko" w:date="2016-08-17T14:4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1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which </w:delText>
        </w:r>
      </w:del>
      <w:ins w:id="412" w:author="Serhiy Malokhatko" w:date="2016-08-17T14:4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13" w:author="admin" w:date="2016-08-17T15:33:00Z">
              <w:rPr>
                <w:sz w:val="28"/>
                <w:szCs w:val="28"/>
                <w:lang w:val="en-US"/>
              </w:rPr>
            </w:rPrChange>
          </w:rPr>
          <w:t>who</w:t>
        </w:r>
      </w:ins>
      <w:ins w:id="414" w:author="admin" w:date="2016-08-17T15:36:00Z">
        <w:r w:rsidR="000605B0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415" w:author="admin" w:date="2016-08-17T15:33:00Z">
            <w:rPr>
              <w:sz w:val="28"/>
              <w:szCs w:val="28"/>
              <w:lang w:val="en-US"/>
            </w:rPr>
          </w:rPrChange>
        </w:rPr>
        <w:t>had built the project;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16" w:author="admin" w:date="2016-08-17T15:33:00Z">
            <w:rPr>
              <w:sz w:val="28"/>
              <w:szCs w:val="28"/>
              <w:lang w:val="en-US"/>
            </w:rPr>
          </w:rPrChange>
        </w:rPr>
        <w:pPrChange w:id="417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18" w:author="admin" w:date="2016-08-17T15:33:00Z">
            <w:rPr>
              <w:sz w:val="28"/>
              <w:szCs w:val="28"/>
              <w:lang w:val="en-US"/>
            </w:rPr>
          </w:rPrChange>
        </w:rPr>
        <w:t>– “z_description_channel_CC”</w:t>
      </w:r>
      <w:ins w:id="419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20" w:author="admin" w:date="2016-08-17T15:33:00Z">
            <w:rPr>
              <w:sz w:val="28"/>
              <w:szCs w:val="28"/>
              <w:lang w:val="en-US"/>
            </w:rPr>
          </w:rPrChange>
        </w:rPr>
        <w:t>–</w:t>
      </w:r>
      <w:ins w:id="421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22" w:author="admin" w:date="2016-08-17T15:33:00Z">
            <w:rPr>
              <w:sz w:val="28"/>
              <w:szCs w:val="28"/>
              <w:lang w:val="en-US"/>
            </w:rPr>
          </w:rPrChange>
        </w:rPr>
        <w:t>array of data description items for channel CC</w:t>
      </w:r>
      <w:ins w:id="423" w:author="Serhiy Malokhatko" w:date="2016-08-17T14:4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2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</w:t>
        </w:r>
      </w:ins>
      <w:ins w:id="425" w:author="admin" w:date="2016-08-17T15:3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26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are described </w:t>
        </w:r>
      </w:ins>
      <w:ins w:id="427" w:author="Serhiy Malokhatko" w:date="2016-08-17T14:4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28" w:author="admin" w:date="2016-08-17T15:33:00Z">
              <w:rPr>
                <w:sz w:val="28"/>
                <w:szCs w:val="28"/>
                <w:lang w:val="en-US"/>
              </w:rPr>
            </w:rPrChange>
          </w:rPr>
          <w:t>in section</w:t>
        </w:r>
        <w:del w:id="429" w:author="admin" w:date="2016-08-17T15:32:00Z">
          <w:r w:rsidRPr="003767E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430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4</w:delText>
          </w:r>
        </w:del>
      </w:ins>
      <w:ins w:id="431" w:author="admin" w:date="2016-08-17T15:3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32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 </w:t>
        </w:r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33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begin"/>
        </w:r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34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instrText xml:space="preserve"> REF _Ref459211266 \r \h </w:instrText>
        </w:r>
      </w:ins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35" w:author="admin" w:date="2016-08-17T15:33:00Z">
            <w:rPr>
              <w:color w:val="000000" w:themeColor="text1"/>
              <w:sz w:val="28"/>
              <w:szCs w:val="28"/>
              <w:lang w:val="en-US"/>
            </w:rPr>
          </w:rPrChange>
        </w:rPr>
        <w:instrText xml:space="preserve"> \* MERGEFORMAT </w:instrText>
      </w:r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36" w:author="admin" w:date="2016-08-17T15:33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r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37" w:author="admin" w:date="2016-08-17T15:33:00Z">
            <w:rPr>
              <w:color w:val="FF0000"/>
              <w:sz w:val="28"/>
              <w:szCs w:val="28"/>
              <w:lang w:val="en-US"/>
            </w:rPr>
          </w:rPrChange>
        </w:rPr>
        <w:fldChar w:fldCharType="separate"/>
      </w:r>
      <w:ins w:id="438" w:author="admin" w:date="2016-08-17T15:3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39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>4</w:t>
        </w:r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40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end"/>
        </w:r>
      </w:ins>
      <w:ins w:id="441" w:author="Serhiy Malokhatko" w:date="2016-08-17T14:4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442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44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44" w:author="admin" w:date="2016-08-17T15:33:00Z">
            <w:rPr>
              <w:sz w:val="28"/>
              <w:szCs w:val="28"/>
              <w:lang w:val="en-US"/>
            </w:rPr>
          </w:rPrChange>
        </w:rPr>
        <w:pPrChange w:id="445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446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“z_frame_NNNN” </w:t>
      </w:r>
      <w:del w:id="447" w:author="admin" w:date="2016-08-17T15:3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48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449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450" w:author="admin" w:date="2016-08-17T15:33:00Z">
            <w:rPr>
              <w:sz w:val="28"/>
              <w:szCs w:val="28"/>
              <w:lang w:val="en-US"/>
            </w:rPr>
          </w:rPrChange>
        </w:rPr>
        <w:t>binary data for frame NNNN</w:t>
      </w:r>
      <w:ins w:id="451" w:author="admin" w:date="2016-08-17T15:32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5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are described in section 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53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begin"/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54" w:author="admin" w:date="2016-08-17T15:33:00Z">
              <w:rPr>
                <w:sz w:val="28"/>
                <w:szCs w:val="28"/>
                <w:lang w:val="en-US"/>
              </w:rPr>
            </w:rPrChange>
          </w:rPr>
          <w:instrText xml:space="preserve"> REF _Ref459211293 \r \h </w:instrText>
        </w:r>
      </w:ins>
      <w:r w:rsidR="000709BC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Pr="003767EA">
        <w:rPr>
          <w:rFonts w:ascii="Times New Roman" w:hAnsi="Times New Roman" w:cs="Times New Roman"/>
          <w:sz w:val="28"/>
          <w:szCs w:val="28"/>
          <w:lang w:val="en-US"/>
          <w:rPrChange w:id="455" w:author="admin" w:date="2016-08-17T15:33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r>
      <w:r w:rsidRPr="003767EA">
        <w:rPr>
          <w:rFonts w:ascii="Times New Roman" w:hAnsi="Times New Roman" w:cs="Times New Roman"/>
          <w:sz w:val="28"/>
          <w:szCs w:val="28"/>
          <w:lang w:val="en-US"/>
          <w:rPrChange w:id="456" w:author="admin" w:date="2016-08-17T15:33:00Z">
            <w:rPr>
              <w:sz w:val="28"/>
              <w:szCs w:val="28"/>
              <w:lang w:val="en-US"/>
            </w:rPr>
          </w:rPrChange>
        </w:rPr>
        <w:fldChar w:fldCharType="separate"/>
      </w:r>
      <w:ins w:id="457" w:author="admin" w:date="2016-08-17T15:32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58" w:author="admin" w:date="2016-08-17T15:33:00Z">
              <w:rPr>
                <w:sz w:val="28"/>
                <w:szCs w:val="28"/>
                <w:lang w:val="en-US"/>
              </w:rPr>
            </w:rPrChange>
          </w:rPr>
          <w:t>5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59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end"/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460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461" w:author="admin" w:date="2016-08-17T15:33:00Z">
            <w:rPr>
              <w:sz w:val="28"/>
              <w:szCs w:val="28"/>
              <w:lang w:val="en-US"/>
            </w:rPr>
          </w:rPrChange>
        </w:rPr>
        <w:t>.</w:t>
      </w:r>
    </w:p>
    <w:p w:rsidR="00000000" w:rsidRDefault="003767EA">
      <w:pPr>
        <w:pStyle w:val="1"/>
        <w:ind w:firstLine="567"/>
        <w:pPrChange w:id="462" w:author="admin" w:date="2016-08-17T15:49:00Z">
          <w:pPr>
            <w:pStyle w:val="1"/>
          </w:pPr>
        </w:pPrChange>
      </w:pPr>
      <w:bookmarkStart w:id="463" w:name="_Ref459211266"/>
      <w:bookmarkStart w:id="464" w:name="_Toc459212527"/>
      <w:r w:rsidRPr="003767EA">
        <w:rPr>
          <w:rPrChange w:id="465" w:author="admin" w:date="2016-08-17T15:33:00Z">
            <w:rPr>
              <w:sz w:val="16"/>
              <w:szCs w:val="16"/>
            </w:rPr>
          </w:rPrChange>
        </w:rPr>
        <w:lastRenderedPageBreak/>
        <w:t>Data</w:t>
      </w:r>
      <w:ins w:id="466" w:author="admin" w:date="2016-08-17T15:32:00Z">
        <w:r w:rsidRPr="003767EA">
          <w:rPr>
            <w:rPrChange w:id="467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3767EA">
        <w:rPr>
          <w:rPrChange w:id="468" w:author="admin" w:date="2016-08-17T15:33:00Z">
            <w:rPr>
              <w:sz w:val="16"/>
              <w:szCs w:val="16"/>
            </w:rPr>
          </w:rPrChange>
        </w:rPr>
        <w:t>description items</w:t>
      </w:r>
      <w:bookmarkEnd w:id="463"/>
      <w:bookmarkEnd w:id="464"/>
    </w:p>
    <w:p w:rsidR="00000000" w:rsidRDefault="003767EA">
      <w:pPr>
        <w:pStyle w:val="2"/>
        <w:ind w:firstLine="567"/>
        <w:pPrChange w:id="469" w:author="admin" w:date="2016-08-17T15:49:00Z">
          <w:pPr>
            <w:pStyle w:val="2"/>
          </w:pPr>
        </w:pPrChange>
      </w:pPr>
      <w:ins w:id="470" w:author="Serhiy Malokhatko" w:date="2016-08-17T14:44:00Z">
        <w:r w:rsidRPr="003767EA">
          <w:rPr>
            <w:rPrChange w:id="471" w:author="admin" w:date="2016-08-17T15:33:00Z">
              <w:rPr>
                <w:sz w:val="16"/>
                <w:szCs w:val="16"/>
              </w:rPr>
            </w:rPrChange>
          </w:rPr>
          <w:t xml:space="preserve">Section </w:t>
        </w:r>
        <w:r w:rsidRPr="003767EA">
          <w:rPr>
            <w:i/>
            <w:rPrChange w:id="472" w:author="admin" w:date="2016-08-17T15:33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t>z_description_channel_CC</w:t>
        </w:r>
      </w:ins>
      <w:ins w:id="473" w:author="admin" w:date="2016-08-17T15:37:00Z">
        <w:r w:rsidR="000605B0">
          <w:rPr>
            <w:i/>
          </w:rPr>
          <w:t xml:space="preserve"> </w:t>
        </w:r>
      </w:ins>
      <w:ins w:id="474" w:author="Serhiy Malokhatko" w:date="2016-08-17T14:45:00Z">
        <w:r w:rsidRPr="003767EA">
          <w:rPr>
            <w:rPrChange w:id="475" w:author="admin" w:date="2016-08-17T15:33:00Z">
              <w:rPr>
                <w:sz w:val="16"/>
                <w:szCs w:val="16"/>
              </w:rPr>
            </w:rPrChange>
          </w:rPr>
          <w:t>contains</w:t>
        </w:r>
      </w:ins>
      <w:del w:id="476" w:author="Serhiy Malokhatko" w:date="2016-08-17T14:45:00Z">
        <w:r w:rsidRPr="003767EA">
          <w:rPr>
            <w:rPrChange w:id="477" w:author="admin" w:date="2016-08-17T15:33:00Z">
              <w:rPr>
                <w:sz w:val="16"/>
                <w:szCs w:val="16"/>
              </w:rPr>
            </w:rPrChange>
          </w:rPr>
          <w:delText>There is a text</w:delText>
        </w:r>
      </w:del>
      <w:r w:rsidRPr="003767EA">
        <w:rPr>
          <w:rPrChange w:id="478" w:author="admin" w:date="2016-08-17T15:33:00Z">
            <w:rPr>
              <w:sz w:val="16"/>
              <w:szCs w:val="16"/>
            </w:rPr>
          </w:rPrChange>
        </w:rPr>
        <w:t xml:space="preserve"> description for </w:t>
      </w:r>
      <w:del w:id="479" w:author="Serhiy Malokhatko" w:date="2016-08-17T14:45:00Z">
        <w:r w:rsidRPr="003767EA">
          <w:rPr>
            <w:rPrChange w:id="480" w:author="admin" w:date="2016-08-17T15:33:00Z">
              <w:rPr>
                <w:sz w:val="16"/>
                <w:szCs w:val="16"/>
              </w:rPr>
            </w:rPrChange>
          </w:rPr>
          <w:delText xml:space="preserve">every </w:delText>
        </w:r>
      </w:del>
      <w:r w:rsidRPr="003767EA">
        <w:rPr>
          <w:rPrChange w:id="481" w:author="admin" w:date="2016-08-17T15:33:00Z">
            <w:rPr>
              <w:sz w:val="16"/>
              <w:szCs w:val="16"/>
            </w:rPr>
          </w:rPrChange>
        </w:rPr>
        <w:t>command</w:t>
      </w:r>
      <w:ins w:id="482" w:author="Serhiy Malokhatko" w:date="2016-08-17T14:45:00Z">
        <w:r w:rsidRPr="003767EA">
          <w:rPr>
            <w:rPrChange w:id="483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3767EA">
        <w:rPr>
          <w:rPrChange w:id="484" w:author="admin" w:date="2016-08-17T15:33:00Z">
            <w:rPr>
              <w:sz w:val="16"/>
              <w:szCs w:val="16"/>
            </w:rPr>
          </w:rPrChange>
        </w:rPr>
        <w:t xml:space="preserve"> or parameter</w:t>
      </w:r>
      <w:ins w:id="485" w:author="Serhiy Malokhatko" w:date="2016-08-17T14:45:00Z">
        <w:r w:rsidRPr="003767EA">
          <w:rPr>
            <w:rPrChange w:id="486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3767EA">
        <w:rPr>
          <w:rPrChange w:id="487" w:author="admin" w:date="2016-08-17T15:33:00Z">
            <w:rPr>
              <w:sz w:val="16"/>
              <w:szCs w:val="16"/>
            </w:rPr>
          </w:rPrChange>
        </w:rPr>
        <w:t xml:space="preserve"> stored in the </w:t>
      </w:r>
      <w:del w:id="488" w:author="Serhiy Malokhatko" w:date="2016-08-17T14:45:00Z">
        <w:r w:rsidRPr="003767EA">
          <w:rPr>
            <w:rPrChange w:id="489" w:author="admin" w:date="2016-08-17T15:33:00Z">
              <w:rPr>
                <w:sz w:val="16"/>
                <w:szCs w:val="16"/>
              </w:rPr>
            </w:rPrChange>
          </w:rPr>
          <w:delText xml:space="preserve">binary </w:delText>
        </w:r>
      </w:del>
      <w:ins w:id="490" w:author="Serhiy Malokhatko" w:date="2016-08-17T14:45:00Z">
        <w:r w:rsidRPr="003767EA">
          <w:rPr>
            <w:rPrChange w:id="491" w:author="admin" w:date="2016-08-17T15:33:00Z">
              <w:rPr>
                <w:sz w:val="16"/>
                <w:szCs w:val="16"/>
              </w:rPr>
            </w:rPrChange>
          </w:rPr>
          <w:t>Output Bits</w:t>
        </w:r>
        <w:r w:rsidRPr="003767EA">
          <w:rPr>
            <w:lang w:val="ru-RU"/>
            <w:rPrChange w:id="492" w:author="admin" w:date="2016-08-17T15:33:00Z">
              <w:rPr>
                <w:sz w:val="16"/>
                <w:szCs w:val="16"/>
                <w:lang w:val="ru-RU"/>
              </w:rPr>
            </w:rPrChange>
          </w:rPr>
          <w:t>е</w:t>
        </w:r>
        <w:r w:rsidRPr="003767EA">
          <w:rPr>
            <w:rPrChange w:id="493" w:author="admin" w:date="2016-08-17T15:33:00Z">
              <w:rPr>
                <w:sz w:val="16"/>
                <w:szCs w:val="16"/>
              </w:rPr>
            </w:rPrChange>
          </w:rPr>
          <w:t>ream</w:t>
        </w:r>
      </w:ins>
      <w:ins w:id="494" w:author="admin" w:date="2016-08-17T15:37:00Z">
        <w:r w:rsidR="000605B0">
          <w:t xml:space="preserve"> </w:t>
        </w:r>
      </w:ins>
      <w:del w:id="495" w:author="Serhiy Malokhatko" w:date="2016-08-17T14:45:00Z">
        <w:r w:rsidRPr="003767EA">
          <w:rPr>
            <w:rPrChange w:id="496" w:author="admin" w:date="2016-08-17T15:33:00Z">
              <w:rPr>
                <w:sz w:val="16"/>
                <w:szCs w:val="16"/>
              </w:rPr>
            </w:rPrChange>
          </w:rPr>
          <w:delText>data</w:delText>
        </w:r>
      </w:del>
      <w:ins w:id="497" w:author="Serhiy Malokhatko" w:date="2016-08-17T14:45:00Z">
        <w:r w:rsidRPr="003767EA">
          <w:rPr>
            <w:rPrChange w:id="498" w:author="admin" w:date="2016-08-17T15:33:00Z">
              <w:rPr>
                <w:sz w:val="16"/>
                <w:szCs w:val="16"/>
              </w:rPr>
            </w:rPrChange>
          </w:rPr>
          <w:t>File</w:t>
        </w:r>
      </w:ins>
      <w:r w:rsidRPr="003767EA">
        <w:rPr>
          <w:rPrChange w:id="499" w:author="admin" w:date="2016-08-17T15:33:00Z">
            <w:rPr>
              <w:sz w:val="16"/>
              <w:szCs w:val="16"/>
            </w:rPr>
          </w:rPrChange>
        </w:rPr>
        <w:t>. For Application</w:t>
      </w:r>
      <w:ins w:id="500" w:author="admin" w:date="2016-08-17T15:37:00Z">
        <w:r w:rsidR="000605B0">
          <w:t xml:space="preserve"> </w:t>
        </w:r>
      </w:ins>
      <w:del w:id="501" w:author="Serhiy Malokhatko" w:date="2016-08-17T14:45:00Z">
        <w:r w:rsidRPr="003767EA">
          <w:rPr>
            <w:rPrChange w:id="502" w:author="admin" w:date="2016-08-17T15:33:00Z">
              <w:rPr>
                <w:sz w:val="16"/>
                <w:szCs w:val="16"/>
              </w:rPr>
            </w:rPrChange>
          </w:rPr>
          <w:delText xml:space="preserve">logic </w:delText>
        </w:r>
      </w:del>
      <w:ins w:id="503" w:author="Serhiy Malokhatko" w:date="2016-08-17T14:45:00Z">
        <w:r w:rsidRPr="003767EA">
          <w:rPr>
            <w:rPrChange w:id="504" w:author="admin" w:date="2016-08-17T15:33:00Z">
              <w:rPr>
                <w:sz w:val="16"/>
                <w:szCs w:val="16"/>
              </w:rPr>
            </w:rPrChange>
          </w:rPr>
          <w:t xml:space="preserve">Logic </w:t>
        </w:r>
      </w:ins>
      <w:r w:rsidRPr="003767EA">
        <w:rPr>
          <w:rPrChange w:id="505" w:author="admin" w:date="2016-08-17T15:33:00Z">
            <w:rPr>
              <w:sz w:val="16"/>
              <w:szCs w:val="16"/>
            </w:rPr>
          </w:rPrChange>
        </w:rPr>
        <w:t xml:space="preserve">it describes </w:t>
      </w:r>
      <w:del w:id="506" w:author="Serhiy Malokhatko" w:date="2016-08-17T14:46:00Z">
        <w:r w:rsidRPr="003767EA">
          <w:rPr>
            <w:rPrChange w:id="507" w:author="admin" w:date="2016-08-17T15:33:00Z">
              <w:rPr>
                <w:sz w:val="16"/>
                <w:szCs w:val="16"/>
              </w:rPr>
            </w:rPrChange>
          </w:rPr>
          <w:delText xml:space="preserve">assembler </w:delText>
        </w:r>
      </w:del>
      <w:r w:rsidRPr="003767EA">
        <w:rPr>
          <w:rPrChange w:id="508" w:author="admin" w:date="2016-08-17T15:33:00Z">
            <w:rPr>
              <w:sz w:val="16"/>
              <w:szCs w:val="16"/>
            </w:rPr>
          </w:rPrChange>
        </w:rPr>
        <w:t xml:space="preserve">commands </w:t>
      </w:r>
      <w:r w:rsidRPr="003767EA">
        <w:rPr>
          <w:rPrChange w:id="509" w:author="admin" w:date="2016-08-17T15:35:00Z">
            <w:rPr>
              <w:sz w:val="16"/>
              <w:szCs w:val="16"/>
            </w:rPr>
          </w:rPrChange>
        </w:rPr>
        <w:t>and</w:t>
      </w:r>
      <w:r w:rsidRPr="003767EA">
        <w:rPr>
          <w:rPrChange w:id="510" w:author="admin" w:date="2016-08-17T15:33:00Z">
            <w:rPr>
              <w:sz w:val="16"/>
              <w:szCs w:val="16"/>
            </w:rPr>
          </w:rPrChange>
        </w:rPr>
        <w:t xml:space="preserve"> parameters, for </w:t>
      </w:r>
      <w:del w:id="511" w:author="admin" w:date="2016-08-17T15:37:00Z">
        <w:r w:rsidRPr="003767EA">
          <w:rPr>
            <w:rPrChange w:id="512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513" w:author="admin" w:date="2016-08-17T15:37:00Z">
        <w:r w:rsidR="000605B0">
          <w:t>FSC</w:t>
        </w:r>
        <w:r w:rsidRPr="003767EA">
          <w:rPr>
            <w:rPrChange w:id="514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3767EA">
        <w:rPr>
          <w:rPrChange w:id="515" w:author="admin" w:date="2016-08-17T15:33:00Z">
            <w:rPr>
              <w:sz w:val="16"/>
              <w:szCs w:val="16"/>
            </w:rPr>
          </w:rPrChange>
        </w:rPr>
        <w:t>Configuration – hardware configuration data</w:t>
      </w:r>
      <w:del w:id="516" w:author="admin" w:date="2016-08-17T15:37:00Z">
        <w:r w:rsidRPr="003767EA">
          <w:rPr>
            <w:rPrChange w:id="517" w:author="admin" w:date="2016-08-17T15:33:00Z">
              <w:rPr>
                <w:sz w:val="16"/>
                <w:szCs w:val="16"/>
              </w:rPr>
            </w:rPrChange>
          </w:rPr>
          <w:delText xml:space="preserve"> and its address</w:delText>
        </w:r>
      </w:del>
      <w:r w:rsidRPr="003767EA">
        <w:rPr>
          <w:rPrChange w:id="518" w:author="admin" w:date="2016-08-17T15:33:00Z">
            <w:rPr>
              <w:sz w:val="16"/>
              <w:szCs w:val="16"/>
            </w:rPr>
          </w:rPrChange>
        </w:rPr>
        <w:t>, for Tuning</w:t>
      </w:r>
      <w:del w:id="519" w:author="admin" w:date="2016-08-17T15:37:00Z">
        <w:r w:rsidRPr="003767EA">
          <w:rPr>
            <w:rPrChange w:id="520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521" w:author="admin" w:date="2016-08-17T15:37:00Z">
        <w:r w:rsidR="00B1378B">
          <w:t xml:space="preserve"> </w:t>
        </w:r>
      </w:ins>
      <w:del w:id="522" w:author="admin" w:date="2016-08-17T15:37:00Z">
        <w:r w:rsidRPr="003767EA">
          <w:rPr>
            <w:rPrChange w:id="523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3767EA">
        <w:rPr>
          <w:rPrChange w:id="524" w:author="admin" w:date="2016-08-17T15:33:00Z">
            <w:rPr>
              <w:sz w:val="16"/>
              <w:szCs w:val="16"/>
            </w:rPr>
          </w:rPrChange>
        </w:rPr>
        <w:t>– default value</w:t>
      </w:r>
      <w:ins w:id="525" w:author="admin" w:date="2016-08-17T15:37:00Z">
        <w:r w:rsidR="00B1378B">
          <w:t>s</w:t>
        </w:r>
      </w:ins>
      <w:r w:rsidRPr="003767EA">
        <w:rPr>
          <w:rPrChange w:id="526" w:author="admin" w:date="2016-08-17T15:33:00Z">
            <w:rPr>
              <w:sz w:val="16"/>
              <w:szCs w:val="16"/>
            </w:rPr>
          </w:rPrChange>
        </w:rPr>
        <w:t xml:space="preserve"> and range</w:t>
      </w:r>
      <w:ins w:id="527" w:author="admin" w:date="2016-08-17T15:37:00Z">
        <w:r w:rsidR="00B1378B">
          <w:t>s</w:t>
        </w:r>
      </w:ins>
      <w:r w:rsidRPr="003767EA">
        <w:rPr>
          <w:rPrChange w:id="528" w:author="admin" w:date="2016-08-17T15:33:00Z">
            <w:rPr>
              <w:sz w:val="16"/>
              <w:szCs w:val="16"/>
            </w:rPr>
          </w:rPrChange>
        </w:rPr>
        <w:t>. Each array of data description items (</w:t>
      </w:r>
      <w:del w:id="529" w:author="Serhiy Malokhatko" w:date="2016-08-17T14:46:00Z">
        <w:r w:rsidRPr="003767EA">
          <w:rPr>
            <w:i/>
            <w:rPrChange w:id="530" w:author="admin" w:date="2016-08-17T15:33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“</w:delText>
        </w:r>
      </w:del>
      <w:r w:rsidRPr="003767EA">
        <w:rPr>
          <w:i/>
          <w:rPrChange w:id="531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z_description_channel_CC</w:t>
      </w:r>
      <w:del w:id="532" w:author="Serhiy Malokhatko" w:date="2016-08-17T14:46:00Z">
        <w:r w:rsidRPr="003767EA">
          <w:rPr>
            <w:rPrChange w:id="533" w:author="admin" w:date="2016-08-17T15:33:00Z">
              <w:rPr>
                <w:sz w:val="16"/>
                <w:szCs w:val="16"/>
              </w:rPr>
            </w:rPrChange>
          </w:rPr>
          <w:delText>”</w:delText>
        </w:r>
      </w:del>
      <w:r w:rsidRPr="003767EA">
        <w:rPr>
          <w:rPrChange w:id="534" w:author="admin" w:date="2016-08-17T15:33:00Z">
            <w:rPr>
              <w:sz w:val="16"/>
              <w:szCs w:val="16"/>
            </w:rPr>
          </w:rPrChange>
        </w:rPr>
        <w:t xml:space="preserve">) contains a set of items with names in form </w:t>
      </w:r>
      <w:del w:id="535" w:author="Serhiy Malokhatko" w:date="2016-08-17T14:47:00Z">
        <w:r w:rsidRPr="003767EA">
          <w:rPr>
            <w:rPrChange w:id="536" w:author="admin" w:date="2016-08-17T15:33:00Z">
              <w:rPr>
                <w:sz w:val="16"/>
                <w:szCs w:val="16"/>
              </w:rPr>
            </w:rPrChange>
          </w:rPr>
          <w:delText>“</w:delText>
        </w:r>
      </w:del>
      <w:r w:rsidRPr="003767EA">
        <w:rPr>
          <w:i/>
          <w:rPrChange w:id="537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descNNNNNNNN</w:t>
      </w:r>
      <w:del w:id="538" w:author="Serhiy Malokhatko" w:date="2016-08-17T14:47:00Z">
        <w:r w:rsidRPr="003767EA">
          <w:rPr>
            <w:rPrChange w:id="539" w:author="admin" w:date="2016-08-17T15:33:00Z">
              <w:rPr>
                <w:sz w:val="16"/>
                <w:szCs w:val="16"/>
              </w:rPr>
            </w:rPrChange>
          </w:rPr>
          <w:delText>”</w:delText>
        </w:r>
      </w:del>
      <w:r w:rsidRPr="003767EA">
        <w:rPr>
          <w:rPrChange w:id="540" w:author="admin" w:date="2016-08-17T15:33:00Z">
            <w:rPr>
              <w:sz w:val="16"/>
              <w:szCs w:val="16"/>
            </w:rPr>
          </w:rPrChange>
        </w:rPr>
        <w:t xml:space="preserve">, where </w:t>
      </w:r>
      <w:r w:rsidRPr="003767EA">
        <w:rPr>
          <w:i/>
          <w:rPrChange w:id="541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NNNNNNNN</w:t>
      </w:r>
      <w:r w:rsidRPr="003767EA">
        <w:rPr>
          <w:rPrChange w:id="542" w:author="admin" w:date="2016-08-17T15:33:00Z">
            <w:rPr>
              <w:sz w:val="16"/>
              <w:szCs w:val="16"/>
            </w:rPr>
          </w:rPrChange>
        </w:rPr>
        <w:t xml:space="preserve"> is a </w:t>
      </w:r>
      <w:del w:id="543" w:author="Serhiy Malokhatko" w:date="2016-08-17T14:47:00Z">
        <w:r w:rsidRPr="003767EA">
          <w:rPr>
            <w:rPrChange w:id="544" w:author="admin" w:date="2016-08-17T15:33:00Z">
              <w:rPr>
                <w:sz w:val="16"/>
                <w:szCs w:val="16"/>
              </w:rPr>
            </w:rPrChange>
          </w:rPr>
          <w:delText>number</w:delText>
        </w:r>
      </w:del>
      <w:ins w:id="545" w:author="Serhiy Malokhatko" w:date="2016-08-17T14:47:00Z">
        <w:r w:rsidRPr="003767EA">
          <w:rPr>
            <w:rPrChange w:id="546" w:author="admin" w:date="2016-08-17T15:33:00Z">
              <w:rPr>
                <w:sz w:val="16"/>
                <w:szCs w:val="16"/>
              </w:rPr>
            </w:rPrChange>
          </w:rPr>
          <w:t>counter</w:t>
        </w:r>
      </w:ins>
      <w:r w:rsidRPr="003767EA">
        <w:rPr>
          <w:rPrChange w:id="547" w:author="admin" w:date="2016-08-17T15:33:00Z">
            <w:rPr>
              <w:sz w:val="16"/>
              <w:szCs w:val="16"/>
            </w:rPr>
          </w:rPrChange>
        </w:rPr>
        <w:t xml:space="preserve">. </w:t>
      </w:r>
    </w:p>
    <w:p w:rsidR="00000000" w:rsidRDefault="003767EA">
      <w:pPr>
        <w:pStyle w:val="2"/>
        <w:ind w:firstLine="567"/>
        <w:pPrChange w:id="548" w:author="admin" w:date="2016-08-17T15:49:00Z">
          <w:pPr>
            <w:pStyle w:val="2"/>
          </w:pPr>
        </w:pPrChange>
      </w:pPr>
      <w:r w:rsidRPr="003767EA">
        <w:rPr>
          <w:rPrChange w:id="549" w:author="admin" w:date="2016-08-17T15:33:00Z">
            <w:rPr>
              <w:sz w:val="16"/>
              <w:szCs w:val="16"/>
            </w:rPr>
          </w:rPrChange>
        </w:rPr>
        <w:t xml:space="preserve">Application Logic description item has following elements: 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550" w:author="admin" w:date="2016-08-17T15:33:00Z">
            <w:rPr>
              <w:sz w:val="28"/>
              <w:szCs w:val="28"/>
              <w:lang w:val="en-US"/>
            </w:rPr>
          </w:rPrChange>
        </w:rPr>
        <w:pPrChange w:id="551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52" w:author="admin" w:date="2016-08-17T15:33:00Z">
            <w:rPr>
              <w:sz w:val="28"/>
              <w:szCs w:val="28"/>
              <w:lang w:val="en-US"/>
            </w:rPr>
          </w:rPrChange>
        </w:rPr>
        <w:t>– “Address” – address of the command in memory</w:t>
      </w:r>
      <w:ins w:id="553" w:author="Serhiy Malokhatko" w:date="2016-08-17T14:4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554" w:author="admin" w:date="2016-08-17T15:33:00Z">
              <w:rPr>
                <w:sz w:val="28"/>
                <w:szCs w:val="28"/>
                <w:lang w:val="en-US"/>
              </w:rPr>
            </w:rPrChange>
          </w:rPr>
          <w:t>(hex in big-endian format);</w:t>
        </w:r>
      </w:ins>
      <w:del w:id="555" w:author="Serhiy Malokhatko" w:date="2016-08-17T14:49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556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557" w:author="admin" w:date="2016-08-17T15:33:00Z">
            <w:rPr>
              <w:sz w:val="28"/>
              <w:szCs w:val="28"/>
              <w:lang w:val="en-US"/>
            </w:rPr>
          </w:rPrChange>
        </w:rPr>
        <w:pPrChange w:id="55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59" w:author="admin" w:date="2016-08-17T15:33:00Z">
            <w:rPr>
              <w:sz w:val="28"/>
              <w:szCs w:val="28"/>
              <w:lang w:val="en-US"/>
            </w:rPr>
          </w:rPrChange>
        </w:rPr>
        <w:t>– “BinCode” – binary code of the command</w:t>
      </w:r>
      <w:ins w:id="560" w:author="Serhiy Malokhatko" w:date="2016-08-17T14:4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56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(hex in big-endian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56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563" w:author="admin" w:date="2016-08-17T15:33:00Z">
            <w:rPr>
              <w:sz w:val="28"/>
              <w:szCs w:val="28"/>
              <w:lang w:val="en-US"/>
            </w:rPr>
          </w:rPrChange>
        </w:rPr>
        <w:pPrChange w:id="564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65" w:author="admin" w:date="2016-08-17T15:33:00Z">
            <w:rPr>
              <w:sz w:val="28"/>
              <w:szCs w:val="28"/>
              <w:lang w:val="en-US"/>
            </w:rPr>
          </w:rPrChange>
        </w:rPr>
        <w:t>– “Comment” – comment for the command;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566" w:author="admin" w:date="2016-08-17T15:33:00Z">
            <w:rPr>
              <w:sz w:val="28"/>
              <w:szCs w:val="28"/>
              <w:lang w:val="en-US"/>
            </w:rPr>
          </w:rPrChange>
        </w:rPr>
        <w:pPrChange w:id="567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68" w:author="admin" w:date="2016-08-17T15:33:00Z">
            <w:rPr>
              <w:sz w:val="28"/>
              <w:szCs w:val="28"/>
              <w:lang w:val="en-US"/>
            </w:rPr>
          </w:rPrChange>
        </w:rPr>
        <w:t>– “IsCommand” –</w:t>
      </w:r>
      <w:del w:id="569" w:author="admin" w:date="2016-08-17T15:38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57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</w:delText>
        </w:r>
      </w:del>
      <w:ins w:id="571" w:author="Serhiy Malokhatko" w:date="2016-08-17T14:49:00Z">
        <w:del w:id="572" w:author="admin" w:date="2016-08-17T15:38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57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Boolean, </w:delText>
          </w:r>
        </w:del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574" w:author="admin" w:date="2016-08-17T15:33:00Z">
            <w:rPr>
              <w:sz w:val="28"/>
              <w:szCs w:val="28"/>
              <w:lang w:val="en-US"/>
            </w:rPr>
          </w:rPrChange>
        </w:rPr>
        <w:t>tells if this item is a command</w:t>
      </w:r>
      <w:ins w:id="575" w:author="admin" w:date="2016-08-17T15:38:00Z"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 xml:space="preserve"> (boolean)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57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577" w:author="admin" w:date="2016-08-17T15:33:00Z">
            <w:rPr>
              <w:sz w:val="28"/>
              <w:szCs w:val="28"/>
              <w:lang w:val="en-US"/>
            </w:rPr>
          </w:rPrChange>
        </w:rPr>
        <w:pPrChange w:id="57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79" w:author="admin" w:date="2016-08-17T15:33:00Z">
            <w:rPr>
              <w:sz w:val="28"/>
              <w:szCs w:val="28"/>
              <w:lang w:val="en-US"/>
            </w:rPr>
          </w:rPrChange>
        </w:rPr>
        <w:t>– “MnemoCode” – mnemonic code of the command.</w:t>
      </w:r>
    </w:p>
    <w:p w:rsidR="00000000" w:rsidRPr="0022309A" w:rsidRDefault="00072A70">
      <w:pPr>
        <w:spacing w:after="0"/>
        <w:ind w:firstLine="567"/>
        <w:jc w:val="both"/>
        <w:rPr>
          <w:ins w:id="580" w:author="admin" w:date="2016-08-17T15:43:00Z"/>
          <w:rFonts w:ascii="Times New Roman" w:hAnsi="Times New Roman" w:cs="Times New Roman"/>
          <w:sz w:val="28"/>
          <w:szCs w:val="28"/>
          <w:lang w:val="en-US"/>
          <w:rPrChange w:id="581" w:author="admin" w:date="2016-08-22T13:01:00Z">
            <w:rPr>
              <w:ins w:id="582" w:author="admin" w:date="2016-08-17T15:43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583" w:author="admin" w:date="2016-08-17T15:49:00Z">
          <w:pPr>
            <w:jc w:val="both"/>
          </w:pPr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58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585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586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072A70">
      <w:pPr>
        <w:spacing w:after="0"/>
        <w:ind w:firstLine="567"/>
        <w:jc w:val="both"/>
        <w:rPr>
          <w:ins w:id="587" w:author="admin" w:date="2016-08-17T15:34:00Z"/>
          <w:rFonts w:ascii="Times New Roman" w:hAnsi="Times New Roman" w:cs="Times New Roman"/>
          <w:sz w:val="16"/>
          <w:szCs w:val="16"/>
          <w:lang w:val="en-US"/>
        </w:rPr>
        <w:pPrChange w:id="588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pStyle w:val="Example"/>
        <w:pPrChange w:id="589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"desc00000000": {</w:t>
      </w:r>
    </w:p>
    <w:p w:rsidR="00000000" w:rsidRDefault="003767EA">
      <w:pPr>
        <w:pStyle w:val="Example"/>
        <w:pPrChange w:id="590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"Address": "0000",</w:t>
      </w:r>
    </w:p>
    <w:p w:rsidR="00000000" w:rsidRDefault="003767EA">
      <w:pPr>
        <w:pStyle w:val="Example"/>
        <w:pPrChange w:id="591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"BinCode": "04400003",</w:t>
      </w:r>
    </w:p>
    <w:p w:rsidR="00000000" w:rsidRDefault="003767EA">
      <w:pPr>
        <w:pStyle w:val="Example"/>
        <w:pPrChange w:id="592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"Comment": "",</w:t>
      </w:r>
    </w:p>
    <w:p w:rsidR="00000000" w:rsidRDefault="003767EA">
      <w:pPr>
        <w:pStyle w:val="Example"/>
        <w:pPrChange w:id="593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"IsCommand": "true",</w:t>
      </w:r>
    </w:p>
    <w:p w:rsidR="00000000" w:rsidRDefault="003767EA">
      <w:pPr>
        <w:pStyle w:val="Example"/>
        <w:pPrChange w:id="594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"MnemoCode": "APPSTART  3"</w:t>
      </w:r>
    </w:p>
    <w:p w:rsidR="00000000" w:rsidRDefault="003767EA">
      <w:pPr>
        <w:pStyle w:val="Example"/>
        <w:pPrChange w:id="595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},</w:t>
      </w:r>
    </w:p>
    <w:p w:rsidR="00000000" w:rsidRDefault="003767EA">
      <w:pPr>
        <w:pStyle w:val="2"/>
        <w:ind w:firstLine="567"/>
        <w:pPrChange w:id="596" w:author="admin" w:date="2016-08-17T15:49:00Z">
          <w:pPr>
            <w:pStyle w:val="2"/>
          </w:pPr>
        </w:pPrChange>
      </w:pPr>
      <w:del w:id="597" w:author="admin" w:date="2016-08-17T15:54:00Z">
        <w:r w:rsidRPr="003767EA">
          <w:rPr>
            <w:rPrChange w:id="598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599" w:author="admin" w:date="2016-08-17T15:54:00Z">
        <w:r w:rsidR="00E97F38">
          <w:t>FSC</w:t>
        </w:r>
        <w:r w:rsidRPr="003767EA">
          <w:rPr>
            <w:rPrChange w:id="600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3767EA">
        <w:rPr>
          <w:rPrChange w:id="601" w:author="admin" w:date="2016-08-17T15:33:00Z">
            <w:rPr>
              <w:sz w:val="16"/>
              <w:szCs w:val="16"/>
            </w:rPr>
          </w:rPrChange>
        </w:rPr>
        <w:t xml:space="preserve">Configuration description item has following elements: 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02" w:author="admin" w:date="2016-08-17T15:33:00Z">
            <w:rPr>
              <w:sz w:val="28"/>
              <w:szCs w:val="28"/>
              <w:lang w:val="en-US"/>
            </w:rPr>
          </w:rPrChange>
        </w:rPr>
        <w:pPrChange w:id="603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04" w:author="admin" w:date="2016-08-17T15:33:00Z">
            <w:rPr>
              <w:sz w:val="28"/>
              <w:szCs w:val="28"/>
              <w:lang w:val="en-US"/>
            </w:rPr>
          </w:rPrChange>
        </w:rPr>
        <w:t>– “BitNo” – number of the bit for discrete parameter</w:t>
      </w:r>
      <w:ins w:id="605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0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07" w:author="admin" w:date="2016-08-17T15:33:00Z">
            <w:rPr>
              <w:sz w:val="28"/>
              <w:szCs w:val="28"/>
              <w:lang w:val="en-US"/>
            </w:rPr>
          </w:rPrChange>
        </w:rPr>
        <w:pPrChange w:id="60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09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10" w:author="admin" w:date="2016-08-17T15:33:00Z">
            <w:rPr>
              <w:sz w:val="28"/>
              <w:szCs w:val="28"/>
              <w:lang w:val="en-US"/>
            </w:rPr>
          </w:rPrChange>
        </w:rPr>
        <w:pPrChange w:id="611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12" w:author="admin" w:date="2016-08-17T15:33:00Z">
            <w:rPr>
              <w:sz w:val="28"/>
              <w:szCs w:val="28"/>
              <w:lang w:val="en-US"/>
            </w:rPr>
          </w:rPrChange>
        </w:rPr>
        <w:t>– “EquipmentID” – identifier of equipment this parameter belongs to;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13" w:author="admin" w:date="2016-08-17T15:33:00Z">
            <w:rPr>
              <w:sz w:val="28"/>
              <w:szCs w:val="28"/>
              <w:lang w:val="en-US"/>
            </w:rPr>
          </w:rPrChange>
        </w:rPr>
        <w:pPrChange w:id="614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15" w:author="admin" w:date="2016-08-17T15:33:00Z">
            <w:rPr>
              <w:sz w:val="28"/>
              <w:szCs w:val="28"/>
              <w:lang w:val="en-US"/>
            </w:rPr>
          </w:rPrChange>
        </w:rPr>
        <w:t>– “Frame” – frame number</w:t>
      </w:r>
      <w:ins w:id="616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17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18" w:author="admin" w:date="2016-08-17T15:33:00Z">
            <w:rPr>
              <w:sz w:val="28"/>
              <w:szCs w:val="28"/>
              <w:lang w:val="en-US"/>
            </w:rPr>
          </w:rPrChange>
        </w:rPr>
        <w:pPrChange w:id="619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20" w:author="admin" w:date="2016-08-17T15:33:00Z">
            <w:rPr>
              <w:sz w:val="28"/>
              <w:szCs w:val="28"/>
              <w:lang w:val="en-US"/>
            </w:rPr>
          </w:rPrChange>
        </w:rPr>
        <w:t>– “Offset” – word offset in the frame</w:t>
      </w:r>
      <w:ins w:id="621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2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23" w:author="admin" w:date="2016-08-17T15:33:00Z">
            <w:rPr>
              <w:sz w:val="28"/>
              <w:szCs w:val="28"/>
              <w:lang w:val="en-US"/>
            </w:rPr>
          </w:rPrChange>
        </w:rPr>
        <w:pPrChange w:id="624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25" w:author="admin" w:date="2016-08-17T15:33:00Z">
            <w:rPr>
              <w:sz w:val="28"/>
              <w:szCs w:val="28"/>
              <w:lang w:val="en-US"/>
            </w:rPr>
          </w:rPrChange>
        </w:rPr>
        <w:t>– “Size” – size</w:t>
      </w:r>
      <w:del w:id="626" w:author="Serhiy Malokhatko" w:date="2016-08-17T14:5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27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628" w:author="admin" w:date="2016-08-17T15:33:00Z">
            <w:rPr>
              <w:sz w:val="28"/>
              <w:szCs w:val="28"/>
              <w:lang w:val="en-US"/>
            </w:rPr>
          </w:rPrChange>
        </w:rPr>
        <w:t xml:space="preserve"> in bits</w:t>
      </w:r>
      <w:del w:id="629" w:author="Serhiy Malokhatko" w:date="2016-08-17T14:5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630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631" w:author="admin" w:date="2016-08-17T15:33:00Z">
            <w:rPr>
              <w:sz w:val="28"/>
              <w:szCs w:val="28"/>
              <w:lang w:val="en-US"/>
            </w:rPr>
          </w:rPrChange>
        </w:rPr>
        <w:t xml:space="preserve"> of the parameter</w:t>
      </w:r>
      <w:ins w:id="632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3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ins w:id="634" w:author="admin" w:date="2016-08-17T15:40:00Z"/>
          <w:rFonts w:ascii="Times New Roman" w:hAnsi="Times New Roman" w:cs="Times New Roman"/>
          <w:sz w:val="28"/>
          <w:szCs w:val="28"/>
          <w:lang w:val="en-US"/>
        </w:rPr>
        <w:pPrChange w:id="635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36" w:author="admin" w:date="2016-08-17T15:33:00Z">
            <w:rPr>
              <w:sz w:val="28"/>
              <w:szCs w:val="28"/>
              <w:lang w:val="en-US"/>
            </w:rPr>
          </w:rPrChange>
        </w:rPr>
        <w:t>– “Value” – value of the parameter</w:t>
      </w:r>
      <w:ins w:id="637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</w:ins>
      <w:ins w:id="638" w:author="admin" w:date="2016-08-17T15:53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hexa</w:t>
        </w:r>
      </w:ins>
      <w:ins w:id="639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format).</w:t>
        </w:r>
      </w:ins>
    </w:p>
    <w:p w:rsidR="00000000" w:rsidRDefault="003767EA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0" w:author="admin" w:date="2016-08-17T15:40:00Z">
            <w:rPr>
              <w:sz w:val="28"/>
              <w:szCs w:val="28"/>
              <w:lang w:val="en-US"/>
            </w:rPr>
          </w:rPrChange>
        </w:rPr>
        <w:pPrChange w:id="641" w:author="admin" w:date="2016-08-17T15:49:00Z">
          <w:pPr/>
        </w:pPrChange>
      </w:pPr>
      <w:ins w:id="642" w:author="Serhiy Malokhatko" w:date="2016-08-17T14:51:00Z">
        <w:del w:id="643" w:author="admin" w:date="2016-08-17T15:40:00Z">
          <w:r w:rsidRPr="003767E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644" w:author="admin" w:date="2016-08-17T15:40:00Z">
                <w:rPr>
                  <w:sz w:val="28"/>
                  <w:szCs w:val="28"/>
                  <w:lang w:val="en-US"/>
                </w:rPr>
              </w:rPrChange>
            </w:rPr>
            <w:delText>(decimal format)</w:delText>
          </w:r>
        </w:del>
      </w:ins>
      <w:del w:id="645" w:author="admin" w:date="2016-08-17T15:40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6" w:author="admin" w:date="2016-08-17T15:40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3767EA">
      <w:pPr>
        <w:spacing w:after="0"/>
        <w:ind w:firstLine="567"/>
        <w:jc w:val="both"/>
        <w:rPr>
          <w:ins w:id="647" w:author="admin" w:date="2016-08-17T15:34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8" w:author="admin" w:date="2016-08-17T15:40:00Z">
            <w:rPr>
              <w:ins w:id="649" w:author="admin" w:date="2016-08-17T15:3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650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1" w:author="admin" w:date="2016-08-17T15:40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65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653" w:author="admin" w:date="2016-08-17T15:49:00Z">
          <w:pPr>
            <w:jc w:val="both"/>
          </w:pPr>
        </w:pPrChange>
      </w:pPr>
    </w:p>
    <w:p w:rsidR="00000000" w:rsidRDefault="007B01FB">
      <w:pPr>
        <w:pStyle w:val="Example"/>
        <w:rPr>
          <w:ins w:id="654" w:author="admin" w:date="2016-08-17T15:48:00Z"/>
        </w:rPr>
        <w:pPrChange w:id="655" w:author="admin" w:date="2016-08-17T15:50:00Z">
          <w:pPr>
            <w:spacing w:after="0"/>
            <w:jc w:val="both"/>
          </w:pPr>
        </w:pPrChange>
      </w:pPr>
      <w:ins w:id="656" w:author="admin" w:date="2016-08-17T15:48:00Z">
        <w:r w:rsidRPr="000709BC">
          <w:t xml:space="preserve">        "desc00000000": {</w:t>
        </w:r>
      </w:ins>
    </w:p>
    <w:p w:rsidR="00000000" w:rsidRDefault="003767EA">
      <w:pPr>
        <w:pStyle w:val="Example"/>
        <w:pPrChange w:id="657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"BitNo": "0",</w:t>
      </w:r>
    </w:p>
    <w:p w:rsidR="00000000" w:rsidRDefault="003767EA">
      <w:pPr>
        <w:pStyle w:val="Example"/>
        <w:pPrChange w:id="658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"Caption": "Marker",</w:t>
      </w:r>
    </w:p>
    <w:p w:rsidR="00000000" w:rsidRDefault="003767EA">
      <w:pPr>
        <w:pStyle w:val="Example"/>
        <w:pPrChange w:id="659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"EquipmentID": "SYSTEMID_RACK01_CH00_MD00",</w:t>
      </w:r>
    </w:p>
    <w:p w:rsidR="00000000" w:rsidRDefault="003767EA">
      <w:pPr>
        <w:pStyle w:val="Example"/>
        <w:pPrChange w:id="660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"Frame": "1",</w:t>
      </w:r>
    </w:p>
    <w:p w:rsidR="00000000" w:rsidRDefault="003767EA">
      <w:pPr>
        <w:pStyle w:val="Example"/>
        <w:pPrChange w:id="661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"Offset": "0",</w:t>
      </w:r>
    </w:p>
    <w:p w:rsidR="00000000" w:rsidRDefault="003767EA">
      <w:pPr>
        <w:pStyle w:val="Example"/>
        <w:pPrChange w:id="662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"Size": "16",</w:t>
      </w:r>
    </w:p>
    <w:p w:rsidR="00000000" w:rsidRDefault="003767EA">
      <w:pPr>
        <w:pStyle w:val="Example"/>
        <w:pPrChange w:id="663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"Value": "</w:t>
      </w:r>
      <w:del w:id="664" w:author="admin" w:date="2016-08-17T15:44:00Z">
        <w:r>
          <w:delText>51824</w:delText>
        </w:r>
      </w:del>
      <w:ins w:id="665" w:author="admin" w:date="2016-08-17T15:44:00Z">
        <w:r w:rsidR="008E1DBE">
          <w:t>CA70</w:t>
        </w:r>
      </w:ins>
      <w:r>
        <w:t>"</w:t>
      </w:r>
    </w:p>
    <w:p w:rsidR="00000000" w:rsidRDefault="003767EA">
      <w:pPr>
        <w:pStyle w:val="Example"/>
        <w:pPrChange w:id="666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},</w:t>
      </w:r>
    </w:p>
    <w:p w:rsidR="00000000" w:rsidRDefault="003767EA">
      <w:pPr>
        <w:pStyle w:val="2"/>
        <w:ind w:firstLine="567"/>
        <w:pPrChange w:id="667" w:author="admin" w:date="2016-08-17T15:49:00Z">
          <w:pPr>
            <w:pStyle w:val="2"/>
          </w:pPr>
        </w:pPrChange>
      </w:pPr>
      <w:r w:rsidRPr="003767EA">
        <w:rPr>
          <w:rPrChange w:id="668" w:author="admin" w:date="2016-08-17T15:33:00Z">
            <w:rPr>
              <w:sz w:val="16"/>
              <w:szCs w:val="16"/>
            </w:rPr>
          </w:rPrChange>
        </w:rPr>
        <w:t xml:space="preserve">Tuning </w:t>
      </w:r>
      <w:del w:id="669" w:author="admin" w:date="2016-08-17T15:42:00Z">
        <w:r w:rsidRPr="003767EA">
          <w:rPr>
            <w:rPrChange w:id="670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3767EA">
        <w:rPr>
          <w:rPrChange w:id="671" w:author="admin" w:date="2016-08-17T15:33:00Z">
            <w:rPr>
              <w:sz w:val="16"/>
              <w:szCs w:val="16"/>
            </w:rPr>
          </w:rPrChange>
        </w:rPr>
        <w:t xml:space="preserve">description item has following elements: 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72" w:author="admin" w:date="2016-08-17T15:33:00Z">
            <w:rPr>
              <w:sz w:val="28"/>
              <w:szCs w:val="28"/>
              <w:lang w:val="en-US"/>
            </w:rPr>
          </w:rPrChange>
        </w:rPr>
        <w:pPrChange w:id="673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74" w:author="admin" w:date="2016-08-17T15:33:00Z">
            <w:rPr>
              <w:sz w:val="28"/>
              <w:szCs w:val="28"/>
              <w:lang w:val="en-US"/>
            </w:rPr>
          </w:rPrChange>
        </w:rPr>
        <w:t>– “AppSignalID” – application signal identifier;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75" w:author="admin" w:date="2016-08-17T15:33:00Z">
            <w:rPr>
              <w:sz w:val="28"/>
              <w:szCs w:val="28"/>
              <w:lang w:val="en-US"/>
            </w:rPr>
          </w:rPrChange>
        </w:rPr>
        <w:pPrChange w:id="676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77" w:author="admin" w:date="2016-08-17T15:33:00Z">
            <w:rPr>
              <w:sz w:val="28"/>
              <w:szCs w:val="28"/>
              <w:lang w:val="en-US"/>
            </w:rPr>
          </w:rPrChange>
        </w:rPr>
        <w:t>– “BitNo” – number of the bit for discrete parameters;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78" w:author="admin" w:date="2016-08-17T15:33:00Z">
            <w:rPr>
              <w:sz w:val="28"/>
              <w:szCs w:val="28"/>
              <w:lang w:val="en-US"/>
            </w:rPr>
          </w:rPrChange>
        </w:rPr>
        <w:pPrChange w:id="679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80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– “Caption” – caption of the parameter;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81" w:author="admin" w:date="2016-08-17T15:33:00Z">
            <w:rPr>
              <w:sz w:val="28"/>
              <w:szCs w:val="28"/>
              <w:lang w:val="en-US"/>
            </w:rPr>
          </w:rPrChange>
        </w:rPr>
        <w:pPrChange w:id="682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83" w:author="admin" w:date="2016-08-17T15:33:00Z">
            <w:rPr>
              <w:sz w:val="28"/>
              <w:szCs w:val="28"/>
              <w:lang w:val="en-US"/>
            </w:rPr>
          </w:rPrChange>
        </w:rPr>
        <w:t>– “CustomSignalID” – custom application signal identifier;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84" w:author="admin" w:date="2016-08-17T15:33:00Z">
            <w:rPr>
              <w:sz w:val="28"/>
              <w:szCs w:val="28"/>
              <w:lang w:val="en-US"/>
            </w:rPr>
          </w:rPrChange>
        </w:rPr>
        <w:pPrChange w:id="685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86" w:author="admin" w:date="2016-08-17T15:33:00Z">
            <w:rPr>
              <w:sz w:val="28"/>
              <w:szCs w:val="28"/>
              <w:lang w:val="en-US"/>
            </w:rPr>
          </w:rPrChange>
        </w:rPr>
        <w:t>– “Default” – default value for the parameter;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87" w:author="admin" w:date="2016-08-17T15:33:00Z">
            <w:rPr>
              <w:sz w:val="28"/>
              <w:szCs w:val="28"/>
              <w:lang w:val="en-US"/>
            </w:rPr>
          </w:rPrChange>
        </w:rPr>
        <w:pPrChange w:id="68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89" w:author="admin" w:date="2016-08-17T15:33:00Z">
            <w:rPr>
              <w:sz w:val="28"/>
              <w:szCs w:val="28"/>
              <w:lang w:val="en-US"/>
            </w:rPr>
          </w:rPrChange>
        </w:rPr>
        <w:t>– “Max” – max value for the parameter</w:t>
      </w:r>
      <w:ins w:id="690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9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92" w:author="admin" w:date="2016-08-17T15:33:00Z">
            <w:rPr>
              <w:sz w:val="28"/>
              <w:szCs w:val="28"/>
              <w:lang w:val="en-US"/>
            </w:rPr>
          </w:rPrChange>
        </w:rPr>
        <w:pPrChange w:id="693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94" w:author="admin" w:date="2016-08-17T15:33:00Z">
            <w:rPr>
              <w:sz w:val="28"/>
              <w:szCs w:val="28"/>
              <w:lang w:val="en-US"/>
            </w:rPr>
          </w:rPrChange>
        </w:rPr>
        <w:t>– “Min” – min value for the parameter</w:t>
      </w:r>
      <w:ins w:id="695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69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3767E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697" w:author="admin" w:date="2016-08-17T15:33:00Z">
            <w:rPr>
              <w:sz w:val="28"/>
              <w:szCs w:val="28"/>
              <w:lang w:val="en-US"/>
            </w:rPr>
          </w:rPrChange>
        </w:rPr>
        <w:pPrChange w:id="69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699" w:author="admin" w:date="2016-08-17T15:33:00Z">
            <w:rPr>
              <w:sz w:val="28"/>
              <w:szCs w:val="28"/>
              <w:lang w:val="en-US"/>
            </w:rPr>
          </w:rPrChange>
        </w:rPr>
        <w:t>– “Offset” – offset of the parameter</w:t>
      </w:r>
      <w:ins w:id="700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ins w:id="701" w:author="Serhiy Malokhatko" w:date="2016-08-17T14:52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02" w:author="admin" w:date="2016-08-17T15:33:00Z">
              <w:rPr>
                <w:sz w:val="28"/>
                <w:szCs w:val="28"/>
                <w:lang w:val="en-US"/>
              </w:rPr>
            </w:rPrChange>
          </w:rPr>
          <w:t>;</w:t>
        </w:r>
      </w:ins>
      <w:del w:id="703" w:author="Serhiy Malokhatko" w:date="2016-08-17T14:52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04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3767EA">
      <w:pPr>
        <w:spacing w:after="0"/>
        <w:ind w:firstLine="567"/>
        <w:rPr>
          <w:ins w:id="705" w:author="admin" w:date="2016-08-17T15:42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06" w:author="admin" w:date="2016-08-17T15:45:00Z">
            <w:rPr>
              <w:ins w:id="707" w:author="admin" w:date="2016-08-17T15:42:00Z"/>
              <w:rFonts w:ascii="Times New Roman" w:hAnsi="Times New Roman" w:cs="Times New Roman"/>
              <w:color w:val="FF0000"/>
              <w:sz w:val="28"/>
              <w:szCs w:val="28"/>
              <w:lang w:val="ru-RU"/>
            </w:rPr>
          </w:rPrChange>
        </w:rPr>
        <w:pPrChange w:id="708" w:author="admin" w:date="2016-08-17T15:49:00Z">
          <w:pPr/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709" w:author="admin" w:date="2016-08-17T15:33:00Z">
            <w:rPr>
              <w:sz w:val="28"/>
              <w:szCs w:val="28"/>
              <w:lang w:val="en-US"/>
            </w:rPr>
          </w:rPrChange>
        </w:rPr>
        <w:t>– “Type” – type of the parameter</w:t>
      </w:r>
      <w:ins w:id="710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11" w:author="admin" w:date="2016-08-17T15:45:00Z">
              <w:rPr>
                <w:sz w:val="28"/>
                <w:szCs w:val="28"/>
                <w:lang w:val="en-US"/>
              </w:rPr>
            </w:rPrChange>
          </w:rPr>
          <w:t xml:space="preserve"> (</w:t>
        </w:r>
      </w:ins>
      <w:ins w:id="712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713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14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AnalogFloat</w:t>
        </w:r>
      </w:ins>
      <w:ins w:id="715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716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17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718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719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20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AnalogInt</w:t>
        </w:r>
      </w:ins>
      <w:ins w:id="721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722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23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724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725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26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Discrete</w:t>
        </w:r>
      </w:ins>
      <w:ins w:id="727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728" w:author="Serhiy Malokhatko" w:date="2016-08-17T14:52:00Z">
        <w:r w:rsidRPr="003767E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29" w:author="admin" w:date="2016-08-17T15:45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3767E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30" w:author="admin" w:date="2016-08-17T15:45:00Z">
            <w:rPr>
              <w:sz w:val="28"/>
              <w:szCs w:val="28"/>
              <w:lang w:val="en-US"/>
            </w:rPr>
          </w:rPrChange>
        </w:rPr>
        <w:t>.</w:t>
      </w:r>
    </w:p>
    <w:p w:rsidR="00000000" w:rsidRDefault="00072A70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  <w:rPrChange w:id="731" w:author="admin" w:date="2016-08-17T15:45:00Z">
            <w:rPr>
              <w:sz w:val="28"/>
              <w:szCs w:val="28"/>
              <w:lang w:val="en-US"/>
            </w:rPr>
          </w:rPrChange>
        </w:rPr>
        <w:pPrChange w:id="732" w:author="admin" w:date="2016-08-17T15:49:00Z">
          <w:pPr/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733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734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735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072A70">
      <w:pPr>
        <w:spacing w:after="0"/>
        <w:ind w:firstLine="567"/>
        <w:jc w:val="both"/>
        <w:rPr>
          <w:ins w:id="736" w:author="admin" w:date="2016-08-17T15:35:00Z"/>
          <w:rFonts w:ascii="Courier New" w:hAnsi="Courier New" w:cs="Courier New"/>
          <w:sz w:val="16"/>
          <w:szCs w:val="16"/>
          <w:lang w:val="en-US"/>
        </w:rPr>
        <w:pPrChange w:id="737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pStyle w:val="Example"/>
        <w:pPrChange w:id="738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"desc00000000": {</w:t>
      </w:r>
    </w:p>
    <w:p w:rsidR="00000000" w:rsidRDefault="003767EA">
      <w:pPr>
        <w:pStyle w:val="Example"/>
        <w:pPrChange w:id="739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"AppSignalID": "#SYSTEMID_RACK01_CH00_MD00",</w:t>
      </w:r>
    </w:p>
    <w:p w:rsidR="00000000" w:rsidRDefault="003767EA">
      <w:pPr>
        <w:pStyle w:val="Example"/>
        <w:pPrChange w:id="740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"BitNo": "15",</w:t>
      </w:r>
    </w:p>
    <w:p w:rsidR="00000000" w:rsidRDefault="003767EA">
      <w:pPr>
        <w:pStyle w:val="Example"/>
        <w:pPrChange w:id="741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"Caption": "Ch1",</w:t>
      </w:r>
    </w:p>
    <w:p w:rsidR="00000000" w:rsidRDefault="003767EA">
      <w:pPr>
        <w:pStyle w:val="Example"/>
        <w:pPrChange w:id="742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"CustomSignalID": "SYSTEMID_RACK01_CH00_MD00",</w:t>
      </w:r>
    </w:p>
    <w:p w:rsidR="00000000" w:rsidRDefault="003767EA">
      <w:pPr>
        <w:pStyle w:val="Example"/>
        <w:pPrChange w:id="743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"Default": "0",</w:t>
      </w:r>
    </w:p>
    <w:p w:rsidR="00000000" w:rsidRDefault="003767EA">
      <w:pPr>
        <w:pStyle w:val="Example"/>
        <w:pPrChange w:id="744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"Max": "1",</w:t>
      </w:r>
    </w:p>
    <w:p w:rsidR="00000000" w:rsidRDefault="003767EA">
      <w:pPr>
        <w:pStyle w:val="Example"/>
        <w:pPrChange w:id="745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"Min": "0",</w:t>
      </w:r>
    </w:p>
    <w:p w:rsidR="00000000" w:rsidRDefault="003767EA">
      <w:pPr>
        <w:pStyle w:val="Example"/>
        <w:pPrChange w:id="746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"Offset": "0",</w:t>
      </w:r>
    </w:p>
    <w:p w:rsidR="00000000" w:rsidRDefault="003767EA">
      <w:pPr>
        <w:pStyle w:val="Example"/>
        <w:pPrChange w:id="747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    "Type": "Discrete"</w:t>
      </w:r>
    </w:p>
    <w:p w:rsidR="00000000" w:rsidRDefault="003767EA">
      <w:pPr>
        <w:pStyle w:val="Example"/>
        <w:pPrChange w:id="748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}</w:t>
      </w:r>
    </w:p>
    <w:p w:rsidR="00000000" w:rsidRDefault="003767EA">
      <w:pPr>
        <w:pStyle w:val="Example"/>
        <w:rPr>
          <w:rPrChange w:id="749" w:author="admin" w:date="2016-08-17T15:50:00Z">
            <w:rPr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750" w:author="admin" w:date="2016-08-17T15:50:00Z">
          <w:pPr>
            <w:spacing w:after="0" w:line="240" w:lineRule="auto"/>
            <w:jc w:val="both"/>
          </w:pPr>
        </w:pPrChange>
      </w:pPr>
      <w:r>
        <w:t xml:space="preserve">    },</w:t>
      </w:r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ru-RU"/>
          <w:rPrChange w:id="751" w:author="admin" w:date="2016-08-17T15:33:00Z">
            <w:rPr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752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pStyle w:val="1"/>
        <w:ind w:firstLine="567"/>
        <w:pPrChange w:id="753" w:author="admin" w:date="2016-08-17T15:49:00Z">
          <w:pPr>
            <w:pStyle w:val="1"/>
          </w:pPr>
        </w:pPrChange>
      </w:pPr>
      <w:bookmarkStart w:id="754" w:name="_Ref459211293"/>
      <w:bookmarkStart w:id="755" w:name="_Toc459212528"/>
      <w:r w:rsidRPr="003767EA">
        <w:rPr>
          <w:rPrChange w:id="756" w:author="admin" w:date="2016-08-17T15:33:00Z">
            <w:rPr>
              <w:sz w:val="16"/>
              <w:szCs w:val="16"/>
            </w:rPr>
          </w:rPrChange>
        </w:rPr>
        <w:t>Frame binary data items</w:t>
      </w:r>
      <w:bookmarkEnd w:id="754"/>
      <w:bookmarkEnd w:id="755"/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5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758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59" w:author="admin" w:date="2016-08-17T15:33:00Z">
            <w:rPr>
              <w:sz w:val="28"/>
              <w:szCs w:val="28"/>
              <w:lang w:val="en-US"/>
            </w:rPr>
          </w:rPrChange>
        </w:rPr>
        <w:pPrChange w:id="760" w:author="admin" w:date="2016-08-17T15:49:00Z">
          <w:pPr>
            <w:spacing w:after="0" w:line="240" w:lineRule="auto"/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76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is stored in </w:t>
      </w:r>
      <w:del w:id="762" w:author="Serhiy Malokhatko" w:date="2016-08-17T14:53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763" w:author="admin" w:date="2016-08-17T15:33:00Z">
              <w:rPr>
                <w:sz w:val="28"/>
                <w:szCs w:val="28"/>
                <w:lang w:val="en-US"/>
              </w:rPr>
            </w:rPrChange>
          </w:rPr>
          <w:delText>“</w:delText>
        </w:r>
      </w:del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764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del w:id="765" w:author="Serhiy Malokhatko" w:date="2016-08-17T14:53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766" w:author="admin" w:date="2016-08-17T15:33:00Z">
              <w:rPr>
                <w:sz w:val="28"/>
                <w:szCs w:val="28"/>
                <w:lang w:val="en-US"/>
              </w:rPr>
            </w:rPrChange>
          </w:rPr>
          <w:delText>”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767" w:author="admin" w:date="2016-08-17T15:33:00Z">
            <w:rPr>
              <w:sz w:val="28"/>
              <w:szCs w:val="28"/>
              <w:lang w:val="en-US"/>
            </w:rPr>
          </w:rPrChange>
        </w:rPr>
        <w:t xml:space="preserve"> items. An example is shown below.</w:t>
      </w:r>
    </w:p>
    <w:p w:rsidR="00000000" w:rsidRDefault="00072A70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768" w:author="admin" w:date="2016-08-17T15:35:00Z">
            <w:rPr>
              <w:rFonts w:cs="Courier New"/>
              <w:sz w:val="28"/>
              <w:szCs w:val="28"/>
              <w:lang w:val="en-US"/>
            </w:rPr>
          </w:rPrChange>
        </w:rPr>
        <w:pPrChange w:id="769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pStyle w:val="Example"/>
        <w:pPrChange w:id="770" w:author="admin" w:date="2016-08-17T15:50:00Z">
          <w:pPr>
            <w:spacing w:after="0" w:line="240" w:lineRule="auto"/>
            <w:jc w:val="both"/>
          </w:pPr>
        </w:pPrChange>
      </w:pPr>
      <w:r>
        <w:t>"z_frame_0003": {</w:t>
      </w:r>
    </w:p>
    <w:p w:rsidR="00000000" w:rsidRDefault="003767EA">
      <w:pPr>
        <w:pStyle w:val="Example"/>
        <w:pPrChange w:id="771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"data0000": "0440 0003 00c0 0140 d2c4 e1b6 0002 0380 d2c6 0000 0002 0140 e1b6 d2c6 0002 00c0",</w:t>
      </w:r>
    </w:p>
    <w:p w:rsidR="00000000" w:rsidRDefault="003767EA">
      <w:pPr>
        <w:pStyle w:val="Example"/>
        <w:pPrChange w:id="772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"data0010": "0000 0000 0000 0000 0000 0000 0000 0000 0000 0000 0000 0000 0000 0000 0000 0000",</w:t>
      </w:r>
    </w:p>
    <w:p w:rsidR="00000000" w:rsidRDefault="003767EA">
      <w:pPr>
        <w:pStyle w:val="Example"/>
        <w:pPrChange w:id="773" w:author="admin" w:date="2016-08-17T15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000000" w:rsidRDefault="003767EA">
      <w:pPr>
        <w:pStyle w:val="Example"/>
        <w:pPrChange w:id="774" w:author="admin" w:date="2016-08-17T15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000000" w:rsidRDefault="003767EA">
      <w:pPr>
        <w:pStyle w:val="Example"/>
        <w:pPrChange w:id="775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"data01f0": "0000 0000 0000 0000 0000 0000 0000 0000 0000 0000 0000 0000",</w:t>
      </w:r>
    </w:p>
    <w:p w:rsidR="00000000" w:rsidRDefault="003767EA">
      <w:pPr>
        <w:pStyle w:val="Example"/>
        <w:pPrChange w:id="776" w:author="admin" w:date="2016-08-17T15:50:00Z">
          <w:pPr>
            <w:spacing w:after="0" w:line="240" w:lineRule="auto"/>
            <w:jc w:val="both"/>
          </w:pPr>
        </w:pPrChange>
      </w:pPr>
      <w:r>
        <w:t xml:space="preserve">        "frameIndex": 3</w:t>
      </w:r>
    </w:p>
    <w:p w:rsidR="00000000" w:rsidRDefault="003767EA">
      <w:pPr>
        <w:pStyle w:val="Example"/>
        <w:pPrChange w:id="777" w:author="admin" w:date="2016-08-17T15:50:00Z">
          <w:pPr>
            <w:spacing w:after="0" w:line="240" w:lineRule="auto"/>
            <w:jc w:val="both"/>
          </w:pPr>
        </w:pPrChange>
      </w:pPr>
      <w:r>
        <w:t>}</w:t>
      </w:r>
    </w:p>
    <w:p w:rsidR="00000000" w:rsidRDefault="00072A70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77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779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8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781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78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item contains data part items with identifiers </w:t>
      </w:r>
      <w:del w:id="783" w:author="Serhiy Malokhatko" w:date="2016-08-17T14:54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78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78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dataDDDD</w:t>
      </w:r>
      <w:del w:id="786" w:author="Serhiy Malokhatko" w:date="2016-08-17T14:5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87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78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, where </w:t>
      </w:r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78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DDDD</w:t>
      </w:r>
      <w:r w:rsidRPr="003767EA">
        <w:rPr>
          <w:rFonts w:ascii="Times New Roman" w:hAnsi="Times New Roman" w:cs="Times New Roman"/>
          <w:sz w:val="28"/>
          <w:szCs w:val="28"/>
          <w:lang w:val="en-US"/>
          <w:rPrChange w:id="79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is start address of this data part</w:t>
      </w:r>
      <w:ins w:id="791" w:author="Serhiy Malokhatko" w:date="2016-08-17T14:54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9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in frame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79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. Data part item’s value is a string with frame data in 16-bit words in hexadecimal format, separated by space. Data is stored in big-endian format. </w:t>
      </w:r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9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795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79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Number of values in one data part is stored in </w:t>
      </w:r>
      <w:del w:id="797" w:author="admin" w:date="2016-08-17T15:4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79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799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frameStringWidth</w:t>
      </w:r>
      <w:del w:id="800" w:author="admin" w:date="2016-08-17T15:4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0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80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element of the file, by default every data part has 16 16-bit words. </w:t>
      </w:r>
      <w:del w:id="803" w:author="Serhiy Malokhatko" w:date="2016-08-17T14:5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0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Number of data parts is calculated as </w:delText>
        </w:r>
        <w:r w:rsidRPr="003767EA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805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ceil(frameSize / frameSizeWidth) / 2</w:delTex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0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, where </w:delText>
        </w:r>
        <w:r w:rsidRPr="003767EA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807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</w:delTex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0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is a function which </w:delText>
        </w:r>
        <w:r w:rsidRPr="003767EA">
          <w:rPr>
            <w:rFonts w:ascii="Times New Roman" w:hAnsi="Times New Roman" w:cs="Times New Roman"/>
            <w:sz w:val="28"/>
            <w:szCs w:val="28"/>
            <w:rPrChange w:id="809" w:author="admin" w:date="2016-08-17T15:33:00Z">
              <w:rPr>
                <w:sz w:val="28"/>
                <w:szCs w:val="28"/>
              </w:rPr>
            </w:rPrChange>
          </w:rPr>
          <w:delText>return</w:delTex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10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  <w:r w:rsidRPr="003767EA">
          <w:rPr>
            <w:rFonts w:ascii="Times New Roman" w:hAnsi="Times New Roman" w:cs="Times New Roman"/>
            <w:sz w:val="28"/>
            <w:szCs w:val="28"/>
            <w:rPrChange w:id="811" w:author="admin" w:date="2016-08-17T15:33:00Z">
              <w:rPr>
                <w:sz w:val="28"/>
                <w:szCs w:val="28"/>
              </w:rPr>
            </w:rPrChange>
          </w:rPr>
          <w:delText xml:space="preserve"> the smallest integral value that is not less than </w:delText>
        </w:r>
        <w:r w:rsidRPr="003767EA">
          <w:rPr>
            <w:rStyle w:val="HTML"/>
            <w:rFonts w:ascii="Times New Roman" w:hAnsi="Times New Roman" w:cs="Times New Roman"/>
            <w:i w:val="0"/>
            <w:sz w:val="28"/>
            <w:szCs w:val="28"/>
            <w:lang w:val="en-US"/>
            <w:rPrChange w:id="812" w:author="admin" w:date="2016-08-17T15:33:00Z">
              <w:rPr>
                <w:rStyle w:val="HTML"/>
                <w:i w:val="0"/>
                <w:sz w:val="28"/>
                <w:szCs w:val="28"/>
                <w:lang w:val="en-US"/>
              </w:rPr>
            </w:rPrChange>
          </w:rPr>
          <w:delText>input</w:delTex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1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value. For example, for frame size 1024 will be generatedceil(1024/16) / 2 = 32 data parts. Division by 2 is needed because data part string contains words, not bytes.</w:delText>
        </w:r>
      </w:del>
    </w:p>
    <w:p w:rsidR="0000000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1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815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816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Note than </w:t>
      </w:r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817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frameSize</w:t>
      </w:r>
      <w:r w:rsidRPr="003767EA">
        <w:rPr>
          <w:rFonts w:ascii="Times New Roman" w:hAnsi="Times New Roman" w:cs="Times New Roman"/>
          <w:sz w:val="28"/>
          <w:szCs w:val="28"/>
          <w:lang w:val="en-US"/>
          <w:rPrChange w:id="818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and binary data does not contain last 4 words with checksum, it is generated later with </w:t>
      </w:r>
      <w:del w:id="819" w:author="Serhiy Malokhatko" w:date="2016-08-17T14:5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2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programmer software</w:delText>
        </w:r>
      </w:del>
      <w:ins w:id="821" w:author="Serhiy Malokhatko" w:date="2016-08-17T14:5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22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uploader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823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. For example, for 1024-bytes frames only 1016 bytes are stored in binary data file.</w:t>
      </w:r>
    </w:p>
    <w:p w:rsidR="00000000" w:rsidRDefault="003767EA">
      <w:pPr>
        <w:spacing w:after="0"/>
        <w:ind w:firstLine="567"/>
        <w:jc w:val="both"/>
        <w:rPr>
          <w:ins w:id="824" w:author="Serhiy Malokhatko" w:date="2016-08-17T14:59:00Z"/>
          <w:rFonts w:ascii="Times New Roman" w:hAnsi="Times New Roman" w:cs="Times New Roman"/>
          <w:sz w:val="28"/>
          <w:szCs w:val="28"/>
          <w:lang w:val="en-US"/>
          <w:rPrChange w:id="825" w:author="admin" w:date="2016-08-17T15:33:00Z">
            <w:rPr>
              <w:ins w:id="826" w:author="Serhiy Malokhatko" w:date="2016-08-17T14:59:00Z"/>
              <w:rFonts w:cs="Courier New"/>
              <w:sz w:val="28"/>
              <w:szCs w:val="28"/>
              <w:lang w:val="en-US"/>
            </w:rPr>
          </w:rPrChange>
        </w:rPr>
        <w:pPrChange w:id="827" w:author="admin" w:date="2016-08-17T15:49:00Z">
          <w:pPr>
            <w:jc w:val="both"/>
          </w:pPr>
        </w:pPrChange>
      </w:pPr>
      <w:r w:rsidRPr="003767EA">
        <w:rPr>
          <w:rFonts w:ascii="Times New Roman" w:hAnsi="Times New Roman" w:cs="Times New Roman"/>
          <w:sz w:val="28"/>
          <w:szCs w:val="28"/>
          <w:lang w:val="en-US"/>
          <w:rPrChange w:id="828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Also binary data item contains </w:t>
      </w:r>
      <w:del w:id="829" w:author="admin" w:date="2016-08-17T15:4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3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“</w:delText>
        </w:r>
      </w:del>
      <w:r w:rsidRPr="003767EA">
        <w:rPr>
          <w:rFonts w:ascii="Times New Roman" w:hAnsi="Times New Roman" w:cs="Times New Roman"/>
          <w:i/>
          <w:sz w:val="28"/>
          <w:szCs w:val="28"/>
          <w:lang w:val="en-US"/>
          <w:rPrChange w:id="831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frameIndex</w:t>
      </w:r>
      <w:del w:id="832" w:author="admin" w:date="2016-08-17T15:46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3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”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834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element with </w:t>
      </w:r>
      <w:ins w:id="835" w:author="Serhiy Malokhatko" w:date="2016-08-17T14:5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36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zero based index</w:t>
        </w:r>
      </w:ins>
      <w:del w:id="837" w:author="Serhiy Malokhatko" w:date="2016-08-17T14:5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3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number</w:delText>
        </w:r>
      </w:del>
      <w:r w:rsidRPr="003767EA">
        <w:rPr>
          <w:rFonts w:ascii="Times New Roman" w:hAnsi="Times New Roman" w:cs="Times New Roman"/>
          <w:sz w:val="28"/>
          <w:szCs w:val="28"/>
          <w:lang w:val="en-US"/>
          <w:rPrChange w:id="839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of </w:t>
      </w:r>
      <w:del w:id="840" w:author="Serhiy Malokhatko" w:date="2016-08-17T14:5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41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842" w:author="Serhiy Malokhatko" w:date="2016-08-17T14:57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4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the</w:t>
        </w:r>
      </w:ins>
      <w:r w:rsidRPr="003767EA">
        <w:rPr>
          <w:rFonts w:ascii="Times New Roman" w:hAnsi="Times New Roman" w:cs="Times New Roman"/>
          <w:sz w:val="28"/>
          <w:szCs w:val="28"/>
          <w:lang w:val="en-US"/>
          <w:rPrChange w:id="844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frame.</w:t>
      </w:r>
    </w:p>
    <w:p w:rsidR="00000000" w:rsidRDefault="00072A70">
      <w:pPr>
        <w:spacing w:after="0"/>
        <w:ind w:firstLine="567"/>
        <w:jc w:val="both"/>
        <w:rPr>
          <w:ins w:id="845" w:author="admin" w:date="2016-08-17T15:46:00Z"/>
          <w:rFonts w:ascii="Times New Roman" w:hAnsi="Times New Roman" w:cs="Times New Roman"/>
          <w:sz w:val="28"/>
          <w:szCs w:val="28"/>
          <w:lang w:val="en-US"/>
        </w:rPr>
        <w:pPrChange w:id="846" w:author="admin" w:date="2016-08-17T15:49:00Z">
          <w:pPr>
            <w:jc w:val="both"/>
          </w:pPr>
        </w:pPrChange>
      </w:pPr>
    </w:p>
    <w:p w:rsidR="00072A70" w:rsidRDefault="003767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4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848" w:author="admin" w:date="2016-08-17T15:49:00Z">
          <w:pPr>
            <w:jc w:val="both"/>
          </w:pPr>
        </w:pPrChange>
      </w:pPr>
      <w:ins w:id="849" w:author="Serhiy Malokhatko" w:date="2016-08-17T15:0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5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For </w:t>
        </w:r>
        <w:del w:id="851" w:author="admin" w:date="2016-08-17T15:54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852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Module</w:delText>
          </w:r>
        </w:del>
      </w:ins>
      <w:ins w:id="853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</w:ins>
      <w:ins w:id="854" w:author="Serhiy Malokhatko" w:date="2016-08-17T15:0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5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Configuration and Tuning</w:t>
        </w:r>
        <w:del w:id="856" w:author="admin" w:date="2016-08-17T15:54:00Z">
          <w:r w:rsidRPr="003767EA">
            <w:rPr>
              <w:rFonts w:ascii="Times New Roman" w:hAnsi="Times New Roman" w:cs="Times New Roman"/>
              <w:sz w:val="28"/>
              <w:szCs w:val="28"/>
              <w:lang w:val="en-US"/>
              <w:rPrChange w:id="857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 xml:space="preserve"> Parameters</w:delText>
          </w:r>
        </w:del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5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s</w:t>
        </w:r>
      </w:ins>
      <w:ins w:id="859" w:author="Serhiy Malokhatko" w:date="2016-08-17T15:00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6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ection </w:t>
        </w:r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861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Data</w:t>
        </w:r>
      </w:ins>
      <w:ins w:id="862" w:author="Serhiy Malokhatko" w:date="2016-08-17T15:01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86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NNNN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64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is</w:t>
        </w:r>
      </w:ins>
      <w:ins w:id="865" w:author="admin" w:date="2016-08-17T15:55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66" w:author="admin" w:date="2016-08-17T15:55:00Z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rPrChange>
          </w:rPr>
          <w:t xml:space="preserve"> is</w:t>
        </w:r>
      </w:ins>
      <w:ins w:id="867" w:author="Serhiy Malokhatko" w:date="2016-08-17T15:01:00Z">
        <w:r w:rsidRPr="003767EA">
          <w:rPr>
            <w:rFonts w:ascii="Times New Roman" w:hAnsi="Times New Roman" w:cs="Times New Roman"/>
            <w:sz w:val="28"/>
            <w:szCs w:val="28"/>
            <w:lang w:val="en-US"/>
            <w:rPrChange w:id="86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formed according to </w:t>
        </w:r>
      </w:ins>
      <w:ins w:id="869" w:author="admin" w:date="2016-08-17T15:56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Section 3 of </w:t>
        </w:r>
      </w:ins>
      <w:ins w:id="870" w:author="Serhiy Malokhatko" w:date="2016-08-17T14:59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871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D8.21.10</w:t>
        </w:r>
      </w:ins>
      <w:ins w:id="872" w:author="Serhiy Malokhatko" w:date="2016-08-17T15:00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873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FSC ED AD. Data Protocols and Packages</w:t>
        </w:r>
      </w:ins>
      <w:ins w:id="874" w:author="Serhiy Malokhatko" w:date="2016-08-17T15:05:00Z">
        <w:r w:rsidRPr="003767EA">
          <w:rPr>
            <w:rFonts w:ascii="Times New Roman" w:hAnsi="Times New Roman" w:cs="Times New Roman"/>
            <w:i/>
            <w:sz w:val="28"/>
            <w:szCs w:val="28"/>
            <w:lang w:val="en-US"/>
            <w:rPrChange w:id="875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.</w:t>
        </w:r>
      </w:ins>
    </w:p>
    <w:sectPr w:rsidR="00072A70" w:rsidSect="00672298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1" w:author="Serhiy Malokhatko" w:date="2016-08-17T14:26:00Z" w:initials="SM">
    <w:p w:rsidR="00A550A4" w:rsidRDefault="00A550A4">
      <w:pPr>
        <w:pStyle w:val="a9"/>
      </w:pPr>
      <w:r>
        <w:rPr>
          <w:rStyle w:val="a8"/>
        </w:rPr>
        <w:annotationRef/>
      </w:r>
    </w:p>
  </w:comment>
  <w:comment w:id="112" w:author="Serhiy Malokhatko" w:date="2016-08-17T15:06:00Z" w:initials="SM">
    <w:p w:rsidR="00A550A4" w:rsidRPr="00C77285" w:rsidRDefault="00C77285">
      <w:pPr>
        <w:pStyle w:val="a9"/>
        <w:rPr>
          <w:lang w:val="en-US"/>
        </w:rPr>
      </w:pPr>
      <w:r>
        <w:rPr>
          <w:lang w:val="en-US"/>
        </w:rPr>
        <w:t>Take names from PAD</w:t>
      </w:r>
      <w:r w:rsidR="00A550A4">
        <w:rPr>
          <w:rStyle w:val="a8"/>
        </w:rPr>
        <w:annotationRef/>
      </w:r>
      <w:r>
        <w:rPr>
          <w:lang w:val="en-US"/>
        </w:rPr>
        <w:t>for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4EFEB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hyphenationZone w:val="425"/>
  <w:characterSpacingControl w:val="doNotCompress"/>
  <w:compat/>
  <w:rsids>
    <w:rsidRoot w:val="005E1C70"/>
    <w:rsid w:val="0003302A"/>
    <w:rsid w:val="00033BA2"/>
    <w:rsid w:val="000605B0"/>
    <w:rsid w:val="000709BC"/>
    <w:rsid w:val="00072A70"/>
    <w:rsid w:val="00084B60"/>
    <w:rsid w:val="000D0971"/>
    <w:rsid w:val="00120279"/>
    <w:rsid w:val="00132E6E"/>
    <w:rsid w:val="001377CA"/>
    <w:rsid w:val="001D070F"/>
    <w:rsid w:val="001E34CE"/>
    <w:rsid w:val="0022309A"/>
    <w:rsid w:val="002252D8"/>
    <w:rsid w:val="00232DD4"/>
    <w:rsid w:val="00250A4C"/>
    <w:rsid w:val="002E2AD7"/>
    <w:rsid w:val="002E4D1E"/>
    <w:rsid w:val="003104FA"/>
    <w:rsid w:val="003265D6"/>
    <w:rsid w:val="003767EA"/>
    <w:rsid w:val="00395973"/>
    <w:rsid w:val="003E529F"/>
    <w:rsid w:val="003E7176"/>
    <w:rsid w:val="0045681B"/>
    <w:rsid w:val="004674AC"/>
    <w:rsid w:val="0047663A"/>
    <w:rsid w:val="004C172E"/>
    <w:rsid w:val="004D7580"/>
    <w:rsid w:val="004E3686"/>
    <w:rsid w:val="0053530B"/>
    <w:rsid w:val="005456F4"/>
    <w:rsid w:val="00546CFA"/>
    <w:rsid w:val="005B5F2A"/>
    <w:rsid w:val="005E1C70"/>
    <w:rsid w:val="00641775"/>
    <w:rsid w:val="00661C0F"/>
    <w:rsid w:val="00672298"/>
    <w:rsid w:val="00675D42"/>
    <w:rsid w:val="006B5842"/>
    <w:rsid w:val="006E1A86"/>
    <w:rsid w:val="007376D4"/>
    <w:rsid w:val="00791D8E"/>
    <w:rsid w:val="007A2AB7"/>
    <w:rsid w:val="007A5768"/>
    <w:rsid w:val="007B01FB"/>
    <w:rsid w:val="007E3CE8"/>
    <w:rsid w:val="00803E4B"/>
    <w:rsid w:val="00851049"/>
    <w:rsid w:val="0085121A"/>
    <w:rsid w:val="008A36BF"/>
    <w:rsid w:val="008B0D73"/>
    <w:rsid w:val="008C25E4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A1284D"/>
    <w:rsid w:val="00A54491"/>
    <w:rsid w:val="00A550A4"/>
    <w:rsid w:val="00A7138A"/>
    <w:rsid w:val="00AB6A7A"/>
    <w:rsid w:val="00AF39D9"/>
    <w:rsid w:val="00B1378B"/>
    <w:rsid w:val="00B14ECB"/>
    <w:rsid w:val="00B25E7A"/>
    <w:rsid w:val="00BB630E"/>
    <w:rsid w:val="00BC4FF6"/>
    <w:rsid w:val="00BC5D08"/>
    <w:rsid w:val="00C51D86"/>
    <w:rsid w:val="00C77285"/>
    <w:rsid w:val="00C800E7"/>
    <w:rsid w:val="00C8119A"/>
    <w:rsid w:val="00C97223"/>
    <w:rsid w:val="00D21DDC"/>
    <w:rsid w:val="00D66C08"/>
    <w:rsid w:val="00D76B7B"/>
    <w:rsid w:val="00D81C3B"/>
    <w:rsid w:val="00DA67AE"/>
    <w:rsid w:val="00DB38EE"/>
    <w:rsid w:val="00E906A1"/>
    <w:rsid w:val="00E97F38"/>
    <w:rsid w:val="00F0487D"/>
    <w:rsid w:val="00F809ED"/>
    <w:rsid w:val="00F829A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D81C3B"/>
    <w:pPr>
      <w:keepNext/>
      <w:keepLines/>
      <w:numPr>
        <w:numId w:val="2"/>
      </w:numPr>
      <w:spacing w:before="280" w:after="0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  <w:pPrChange w:id="0" w:author="admin" w:date="2016-08-17T15:53:00Z">
        <w:pPr>
          <w:spacing w:before="240" w:after="120" w:line="276" w:lineRule="auto"/>
        </w:pPr>
      </w:pPrChange>
    </w:pPr>
    <w:rPr>
      <w:rFonts w:ascii="Times New Roman" w:hAnsi="Times New Roman"/>
      <w:bCs/>
      <w:sz w:val="28"/>
      <w:szCs w:val="20"/>
      <w:rPrChange w:id="0" w:author="admin" w:date="2016-08-17T15:53:00Z">
        <w:rPr>
          <w:rFonts w:asciiTheme="minorHAnsi" w:eastAsiaTheme="minorHAnsi" w:hAnsiTheme="minorHAnsi" w:cstheme="minorBidi"/>
          <w:b/>
          <w:bCs/>
          <w:lang w:val="uk-UA" w:eastAsia="en-US" w:bidi="ar-SA"/>
        </w:rPr>
      </w:rPrChange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  <w:pPrChange w:id="1" w:author="admin" w:date="2016-08-17T15:50:00Z">
        <w:pPr>
          <w:spacing w:line="276" w:lineRule="auto"/>
          <w:jc w:val="both"/>
        </w:pPr>
      </w:pPrChange>
    </w:pPr>
    <w:rPr>
      <w:rFonts w:ascii="Courier New" w:hAnsi="Courier New" w:cs="Courier New"/>
      <w:sz w:val="16"/>
      <w:szCs w:val="16"/>
      <w:lang w:val="en-US"/>
      <w:rPrChange w:id="1" w:author="admin" w:date="2016-08-17T15:50:00Z">
        <w:rPr>
          <w:rFonts w:ascii="Courier New" w:eastAsiaTheme="minorHAnsi" w:hAnsi="Courier New" w:cs="Courier New"/>
          <w:sz w:val="16"/>
          <w:szCs w:val="16"/>
          <w:lang w:val="en-US" w:eastAsia="en-US" w:bidi="ar-SA"/>
        </w:rPr>
      </w:rPrChange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5813</Words>
  <Characters>3314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dcterms:created xsi:type="dcterms:W3CDTF">2016-08-17T05:13:00Z</dcterms:created>
  <dcterms:modified xsi:type="dcterms:W3CDTF">2016-08-22T10:02:00Z</dcterms:modified>
</cp:coreProperties>
</file>